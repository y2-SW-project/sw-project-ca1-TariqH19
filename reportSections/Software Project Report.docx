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9EFDE4C" w:rsidR="007F4BC0" w:rsidRPr="00600CDC" w:rsidRDefault="00C90399" w:rsidP="00976758">
      <w:pPr>
        <w:rPr>
          <w:sz w:val="52"/>
          <w:szCs w:val="52"/>
        </w:rPr>
      </w:pPr>
      <w:r>
        <w:rPr>
          <w:sz w:val="52"/>
          <w:szCs w:val="52"/>
        </w:rPr>
        <w:t>Blazar</w:t>
      </w:r>
    </w:p>
    <w:p w14:paraId="678603DF" w14:textId="77777777" w:rsidR="007F4BC0" w:rsidRDefault="007F4BC0" w:rsidP="00976758"/>
    <w:p w14:paraId="1B4F5EC7" w14:textId="615A13B9" w:rsidR="007F4BC0" w:rsidRPr="00600CDC" w:rsidRDefault="178DE97E" w:rsidP="5955DA92">
      <w:pPr>
        <w:rPr>
          <w:b/>
          <w:bCs/>
        </w:rPr>
      </w:pPr>
      <w:r w:rsidRPr="17FB4B9A">
        <w:rPr>
          <w:b/>
          <w:bCs/>
        </w:rPr>
        <w:t xml:space="preserve">Your name </w:t>
      </w:r>
      <w:r w:rsidR="00C90399">
        <w:rPr>
          <w:b/>
          <w:bCs/>
        </w:rPr>
        <w:t>Tariq Horan</w:t>
      </w:r>
    </w:p>
    <w:p w14:paraId="4EF3A6D3" w14:textId="04716F60" w:rsidR="005514DA" w:rsidRPr="00600CDC" w:rsidRDefault="178DE97E" w:rsidP="5955DA92">
      <w:pPr>
        <w:rPr>
          <w:b/>
          <w:bCs/>
        </w:rPr>
      </w:pPr>
      <w:r w:rsidRPr="17FB4B9A">
        <w:rPr>
          <w:b/>
          <w:bCs/>
        </w:rPr>
        <w:t xml:space="preserve">Your student number </w:t>
      </w:r>
      <w:r w:rsidR="00C90399">
        <w:rPr>
          <w:b/>
          <w:bCs/>
        </w:rPr>
        <w:t>N00202437</w:t>
      </w:r>
    </w:p>
    <w:p w14:paraId="7453BEC5" w14:textId="77777777" w:rsidR="007F4BC0" w:rsidRDefault="007F4BC0" w:rsidP="00976758"/>
    <w:p w14:paraId="1D66C5D4" w14:textId="78448D77" w:rsidR="00600CDC" w:rsidRDefault="6EE36F83" w:rsidP="5955DA92">
      <w:r>
        <w:t>Software Project</w:t>
      </w:r>
    </w:p>
    <w:p w14:paraId="0256FC7B" w14:textId="0ECA629C" w:rsidR="003E20C5" w:rsidRDefault="26593928" w:rsidP="00976758">
      <w:r>
        <w:t>Develop a PHP shopping website</w:t>
      </w:r>
    </w:p>
    <w:p w14:paraId="0AC007B2" w14:textId="47A849AE" w:rsidR="007F4BC0" w:rsidRPr="009C2D87" w:rsidRDefault="007F4BC0" w:rsidP="00976758">
      <w:r>
        <w:t xml:space="preserve">Year </w:t>
      </w:r>
      <w:r w:rsidR="002549B1">
        <w:t>2</w:t>
      </w:r>
      <w:r>
        <w:t xml:space="preserve"> 20</w:t>
      </w:r>
      <w:r w:rsidR="00910177">
        <w:t>2</w:t>
      </w:r>
      <w:r w:rsidR="6A45EA6D">
        <w:t>1</w:t>
      </w:r>
      <w:r>
        <w:t>-</w:t>
      </w:r>
      <w:r w:rsidR="009C2D87">
        <w:t>2</w:t>
      </w:r>
      <w:r w:rsidR="2195F26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EndPr/>
      <w:sdtContent>
        <w:p w14:paraId="4A998FB5" w14:textId="77777777" w:rsidR="00BF707E" w:rsidRDefault="69B39D6F" w:rsidP="35FFBAFA">
          <w:pPr>
            <w:pStyle w:val="TOCHeading"/>
          </w:pPr>
          <w:r>
            <w:t>Table of Contents</w:t>
          </w:r>
        </w:p>
        <w:p w14:paraId="04DC6C64" w14:textId="79CCD961" w:rsidR="00A71ED8" w:rsidRDefault="35FFBAFA">
          <w:pPr>
            <w:pStyle w:val="TOC1"/>
            <w:tabs>
              <w:tab w:val="left" w:pos="440"/>
              <w:tab w:val="right" w:pos="9016"/>
            </w:tabs>
            <w:rPr>
              <w:rFonts w:eastAsiaTheme="minorEastAsia"/>
              <w:noProof/>
              <w:sz w:val="22"/>
              <w:szCs w:val="22"/>
              <w:lang w:val="en-IE" w:eastAsia="en-IE"/>
            </w:rPr>
          </w:pPr>
          <w:r>
            <w:fldChar w:fldCharType="begin"/>
          </w:r>
          <w:r w:rsidR="00BF707E">
            <w:instrText>TOC \o "1-3" \h \z \u</w:instrText>
          </w:r>
          <w:r>
            <w:fldChar w:fldCharType="separate"/>
          </w:r>
          <w:hyperlink w:anchor="_Toc96009471" w:history="1">
            <w:r w:rsidR="00A71ED8" w:rsidRPr="00615C96">
              <w:rPr>
                <w:rStyle w:val="Hyperlink"/>
                <w:noProof/>
              </w:rPr>
              <w:t>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_Toc96009471 \h </w:instrText>
            </w:r>
            <w:r w:rsidR="00A71ED8">
              <w:rPr>
                <w:noProof/>
                <w:webHidden/>
              </w:rPr>
            </w:r>
            <w:r w:rsidR="00A71ED8">
              <w:rPr>
                <w:noProof/>
                <w:webHidden/>
              </w:rPr>
              <w:fldChar w:fldCharType="separate"/>
            </w:r>
            <w:r w:rsidR="00A71ED8">
              <w:rPr>
                <w:noProof/>
                <w:webHidden/>
              </w:rPr>
              <w:t>1</w:t>
            </w:r>
            <w:r w:rsidR="00A71ED8">
              <w:rPr>
                <w:noProof/>
                <w:webHidden/>
              </w:rPr>
              <w:fldChar w:fldCharType="end"/>
            </w:r>
          </w:hyperlink>
        </w:p>
        <w:p w14:paraId="1736DE9F" w14:textId="7D245BC9" w:rsidR="00A71ED8" w:rsidRDefault="00AD7D27">
          <w:pPr>
            <w:pStyle w:val="TOC1"/>
            <w:tabs>
              <w:tab w:val="left" w:pos="440"/>
              <w:tab w:val="right" w:pos="9016"/>
            </w:tabs>
            <w:rPr>
              <w:rFonts w:eastAsiaTheme="minorEastAsia"/>
              <w:noProof/>
              <w:sz w:val="22"/>
              <w:szCs w:val="22"/>
              <w:lang w:val="en-IE" w:eastAsia="en-IE"/>
            </w:rPr>
          </w:pPr>
          <w:hyperlink w:anchor="_Toc96009472" w:history="1">
            <w:r w:rsidR="00A71ED8" w:rsidRPr="00615C96">
              <w:rPr>
                <w:rStyle w:val="Hyperlink"/>
                <w:noProof/>
              </w:rPr>
              <w:t>2</w:t>
            </w:r>
            <w:r w:rsidR="00A71ED8">
              <w:rPr>
                <w:rFonts w:eastAsiaTheme="minorEastAsia"/>
                <w:noProof/>
                <w:sz w:val="22"/>
                <w:szCs w:val="22"/>
                <w:lang w:val="en-IE" w:eastAsia="en-IE"/>
              </w:rPr>
              <w:tab/>
            </w:r>
            <w:r w:rsidR="00A71ED8" w:rsidRPr="00615C96">
              <w:rPr>
                <w:rStyle w:val="Hyperlink"/>
                <w:noProof/>
              </w:rPr>
              <w:t>Business Concept</w:t>
            </w:r>
            <w:r w:rsidR="00A71ED8">
              <w:rPr>
                <w:noProof/>
                <w:webHidden/>
              </w:rPr>
              <w:tab/>
            </w:r>
            <w:r w:rsidR="00A71ED8">
              <w:rPr>
                <w:noProof/>
                <w:webHidden/>
              </w:rPr>
              <w:fldChar w:fldCharType="begin"/>
            </w:r>
            <w:r w:rsidR="00A71ED8">
              <w:rPr>
                <w:noProof/>
                <w:webHidden/>
              </w:rPr>
              <w:instrText xml:space="preserve"> PAGEREF _Toc96009472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2F072645" w14:textId="192CE86F" w:rsidR="00A71ED8" w:rsidRDefault="00AD7D27">
          <w:pPr>
            <w:pStyle w:val="TOC2"/>
            <w:tabs>
              <w:tab w:val="left" w:pos="880"/>
              <w:tab w:val="right" w:pos="9016"/>
            </w:tabs>
            <w:rPr>
              <w:rFonts w:eastAsiaTheme="minorEastAsia"/>
              <w:noProof/>
              <w:sz w:val="22"/>
              <w:szCs w:val="22"/>
              <w:lang w:val="en-IE" w:eastAsia="en-IE"/>
            </w:rPr>
          </w:pPr>
          <w:hyperlink w:anchor="_Toc96009473" w:history="1">
            <w:r w:rsidR="00A71ED8" w:rsidRPr="00615C96">
              <w:rPr>
                <w:rStyle w:val="Hyperlink"/>
                <w:noProof/>
                <w14:scene3d>
                  <w14:camera w14:prst="orthographicFront"/>
                  <w14:lightRig w14:rig="threePt" w14:dir="t">
                    <w14:rot w14:lat="0" w14:lon="0" w14:rev="0"/>
                  </w14:lightRig>
                </w14:scene3d>
              </w:rPr>
              <w:t>2.1</w:t>
            </w:r>
            <w:r w:rsidR="00A71ED8">
              <w:rPr>
                <w:rFonts w:eastAsiaTheme="minorEastAsia"/>
                <w:noProof/>
                <w:sz w:val="22"/>
                <w:szCs w:val="22"/>
                <w:lang w:val="en-IE" w:eastAsia="en-IE"/>
              </w:rPr>
              <w:tab/>
            </w:r>
            <w:r w:rsidR="00A71ED8" w:rsidRPr="00615C96">
              <w:rPr>
                <w:rStyle w:val="Hyperlink"/>
                <w:noProof/>
              </w:rPr>
              <w:t>Business Idea</w:t>
            </w:r>
            <w:r w:rsidR="00A71ED8">
              <w:rPr>
                <w:noProof/>
                <w:webHidden/>
              </w:rPr>
              <w:tab/>
            </w:r>
            <w:r w:rsidR="00A71ED8">
              <w:rPr>
                <w:noProof/>
                <w:webHidden/>
              </w:rPr>
              <w:fldChar w:fldCharType="begin"/>
            </w:r>
            <w:r w:rsidR="00A71ED8">
              <w:rPr>
                <w:noProof/>
                <w:webHidden/>
              </w:rPr>
              <w:instrText xml:space="preserve"> PAGEREF _Toc96009473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053FADC" w14:textId="1A801BBC" w:rsidR="00A71ED8" w:rsidRDefault="00AD7D27">
          <w:pPr>
            <w:pStyle w:val="TOC2"/>
            <w:tabs>
              <w:tab w:val="left" w:pos="880"/>
              <w:tab w:val="right" w:pos="9016"/>
            </w:tabs>
            <w:rPr>
              <w:rFonts w:eastAsiaTheme="minorEastAsia"/>
              <w:noProof/>
              <w:sz w:val="22"/>
              <w:szCs w:val="22"/>
              <w:lang w:val="en-IE" w:eastAsia="en-IE"/>
            </w:rPr>
          </w:pPr>
          <w:hyperlink w:anchor="_Toc96009474" w:history="1">
            <w:r w:rsidR="00A71ED8" w:rsidRPr="00615C96">
              <w:rPr>
                <w:rStyle w:val="Hyperlink"/>
                <w:noProof/>
                <w14:scene3d>
                  <w14:camera w14:prst="orthographicFront"/>
                  <w14:lightRig w14:rig="threePt" w14:dir="t">
                    <w14:rot w14:lat="0" w14:lon="0" w14:rev="0"/>
                  </w14:lightRig>
                </w14:scene3d>
              </w:rPr>
              <w:t>2.2</w:t>
            </w:r>
            <w:r w:rsidR="00A71ED8">
              <w:rPr>
                <w:rFonts w:eastAsiaTheme="minorEastAsia"/>
                <w:noProof/>
                <w:sz w:val="22"/>
                <w:szCs w:val="22"/>
                <w:lang w:val="en-IE" w:eastAsia="en-IE"/>
              </w:rPr>
              <w:tab/>
            </w:r>
            <w:r w:rsidR="00A71ED8" w:rsidRPr="00615C96">
              <w:rPr>
                <w:rStyle w:val="Hyperlink"/>
                <w:noProof/>
              </w:rPr>
              <w:t>Business model</w:t>
            </w:r>
            <w:r w:rsidR="00A71ED8">
              <w:rPr>
                <w:noProof/>
                <w:webHidden/>
              </w:rPr>
              <w:tab/>
            </w:r>
            <w:r w:rsidR="00A71ED8">
              <w:rPr>
                <w:noProof/>
                <w:webHidden/>
              </w:rPr>
              <w:fldChar w:fldCharType="begin"/>
            </w:r>
            <w:r w:rsidR="00A71ED8">
              <w:rPr>
                <w:noProof/>
                <w:webHidden/>
              </w:rPr>
              <w:instrText xml:space="preserve"> PAGEREF _Toc96009474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0CBA2EF" w14:textId="483CE929" w:rsidR="00A71ED8" w:rsidRDefault="00AD7D27">
          <w:pPr>
            <w:pStyle w:val="TOC2"/>
            <w:tabs>
              <w:tab w:val="left" w:pos="880"/>
              <w:tab w:val="right" w:pos="9016"/>
            </w:tabs>
            <w:rPr>
              <w:rFonts w:eastAsiaTheme="minorEastAsia"/>
              <w:noProof/>
              <w:sz w:val="22"/>
              <w:szCs w:val="22"/>
              <w:lang w:val="en-IE" w:eastAsia="en-IE"/>
            </w:rPr>
          </w:pPr>
          <w:hyperlink w:anchor="_Toc96009475" w:history="1">
            <w:r w:rsidR="00A71ED8" w:rsidRPr="00615C96">
              <w:rPr>
                <w:rStyle w:val="Hyperlink"/>
                <w:noProof/>
                <w14:scene3d>
                  <w14:camera w14:prst="orthographicFront"/>
                  <w14:lightRig w14:rig="threePt" w14:dir="t">
                    <w14:rot w14:lat="0" w14:lon="0" w14:rev="0"/>
                  </w14:lightRig>
                </w14:scene3d>
              </w:rPr>
              <w:t>2.3</w:t>
            </w:r>
            <w:r w:rsidR="00A71ED8">
              <w:rPr>
                <w:rFonts w:eastAsiaTheme="minorEastAsia"/>
                <w:noProof/>
                <w:sz w:val="22"/>
                <w:szCs w:val="22"/>
                <w:lang w:val="en-IE" w:eastAsia="en-IE"/>
              </w:rPr>
              <w:tab/>
            </w:r>
            <w:r w:rsidR="00A71ED8" w:rsidRPr="00615C96">
              <w:rPr>
                <w:rStyle w:val="Hyperlink"/>
                <w:noProof/>
              </w:rPr>
              <w:t>Market Research</w:t>
            </w:r>
            <w:r w:rsidR="00A71ED8">
              <w:rPr>
                <w:noProof/>
                <w:webHidden/>
              </w:rPr>
              <w:tab/>
            </w:r>
            <w:r w:rsidR="00A71ED8">
              <w:rPr>
                <w:noProof/>
                <w:webHidden/>
              </w:rPr>
              <w:fldChar w:fldCharType="begin"/>
            </w:r>
            <w:r w:rsidR="00A71ED8">
              <w:rPr>
                <w:noProof/>
                <w:webHidden/>
              </w:rPr>
              <w:instrText xml:space="preserve"> PAGEREF _Toc96009475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F36A2EF" w14:textId="7579B2A2" w:rsidR="00A71ED8" w:rsidRDefault="00AD7D27">
          <w:pPr>
            <w:pStyle w:val="TOC2"/>
            <w:tabs>
              <w:tab w:val="left" w:pos="880"/>
              <w:tab w:val="right" w:pos="9016"/>
            </w:tabs>
            <w:rPr>
              <w:rFonts w:eastAsiaTheme="minorEastAsia"/>
              <w:noProof/>
              <w:sz w:val="22"/>
              <w:szCs w:val="22"/>
              <w:lang w:val="en-IE" w:eastAsia="en-IE"/>
            </w:rPr>
          </w:pPr>
          <w:hyperlink w:anchor="_Toc96009476" w:history="1">
            <w:r w:rsidR="00A71ED8" w:rsidRPr="00615C96">
              <w:rPr>
                <w:rStyle w:val="Hyperlink"/>
                <w:noProof/>
                <w14:scene3d>
                  <w14:camera w14:prst="orthographicFront"/>
                  <w14:lightRig w14:rig="threePt" w14:dir="t">
                    <w14:rot w14:lat="0" w14:lon="0" w14:rev="0"/>
                  </w14:lightRig>
                </w14:scene3d>
              </w:rPr>
              <w:t>2.4</w:t>
            </w:r>
            <w:r w:rsidR="00A71ED8">
              <w:rPr>
                <w:rFonts w:eastAsiaTheme="minorEastAsia"/>
                <w:noProof/>
                <w:sz w:val="22"/>
                <w:szCs w:val="22"/>
                <w:lang w:val="en-IE" w:eastAsia="en-IE"/>
              </w:rPr>
              <w:tab/>
            </w:r>
            <w:r w:rsidR="00A71ED8" w:rsidRPr="00615C96">
              <w:rPr>
                <w:rStyle w:val="Hyperlink"/>
                <w:noProof/>
              </w:rPr>
              <w:t>Marketing/Advertising</w:t>
            </w:r>
            <w:r w:rsidR="00A71ED8">
              <w:rPr>
                <w:noProof/>
                <w:webHidden/>
              </w:rPr>
              <w:tab/>
            </w:r>
            <w:r w:rsidR="00A71ED8">
              <w:rPr>
                <w:noProof/>
                <w:webHidden/>
              </w:rPr>
              <w:fldChar w:fldCharType="begin"/>
            </w:r>
            <w:r w:rsidR="00A71ED8">
              <w:rPr>
                <w:noProof/>
                <w:webHidden/>
              </w:rPr>
              <w:instrText xml:space="preserve"> PAGEREF _Toc96009476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E158B41" w14:textId="616BB2AF" w:rsidR="00A71ED8" w:rsidRDefault="00AD7D27">
          <w:pPr>
            <w:pStyle w:val="TOC2"/>
            <w:tabs>
              <w:tab w:val="left" w:pos="880"/>
              <w:tab w:val="right" w:pos="9016"/>
            </w:tabs>
            <w:rPr>
              <w:rFonts w:eastAsiaTheme="minorEastAsia"/>
              <w:noProof/>
              <w:sz w:val="22"/>
              <w:szCs w:val="22"/>
              <w:lang w:val="en-IE" w:eastAsia="en-IE"/>
            </w:rPr>
          </w:pPr>
          <w:hyperlink w:anchor="_Toc96009477" w:history="1">
            <w:r w:rsidR="00A71ED8" w:rsidRPr="00615C96">
              <w:rPr>
                <w:rStyle w:val="Hyperlink"/>
                <w:noProof/>
                <w14:scene3d>
                  <w14:camera w14:prst="orthographicFront"/>
                  <w14:lightRig w14:rig="threePt" w14:dir="t">
                    <w14:rot w14:lat="0" w14:lon="0" w14:rev="0"/>
                  </w14:lightRig>
                </w14:scene3d>
              </w:rPr>
              <w:t>2.5</w:t>
            </w:r>
            <w:r w:rsidR="00A71ED8">
              <w:rPr>
                <w:rFonts w:eastAsiaTheme="minorEastAsia"/>
                <w:noProof/>
                <w:sz w:val="22"/>
                <w:szCs w:val="22"/>
                <w:lang w:val="en-IE" w:eastAsia="en-IE"/>
              </w:rPr>
              <w:tab/>
            </w:r>
            <w:r w:rsidR="00A71ED8" w:rsidRPr="00615C96">
              <w:rPr>
                <w:rStyle w:val="Hyperlink"/>
                <w:noProof/>
              </w:rPr>
              <w:t>Suppliers</w:t>
            </w:r>
            <w:r w:rsidR="00A71ED8">
              <w:rPr>
                <w:noProof/>
                <w:webHidden/>
              </w:rPr>
              <w:tab/>
            </w:r>
            <w:r w:rsidR="00A71ED8">
              <w:rPr>
                <w:noProof/>
                <w:webHidden/>
              </w:rPr>
              <w:fldChar w:fldCharType="begin"/>
            </w:r>
            <w:r w:rsidR="00A71ED8">
              <w:rPr>
                <w:noProof/>
                <w:webHidden/>
              </w:rPr>
              <w:instrText xml:space="preserve"> PAGEREF _Toc96009477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1B8C340D" w14:textId="6151F26B" w:rsidR="00A71ED8" w:rsidRDefault="00AD7D27">
          <w:pPr>
            <w:pStyle w:val="TOC2"/>
            <w:tabs>
              <w:tab w:val="left" w:pos="880"/>
              <w:tab w:val="right" w:pos="9016"/>
            </w:tabs>
            <w:rPr>
              <w:rFonts w:eastAsiaTheme="minorEastAsia"/>
              <w:noProof/>
              <w:sz w:val="22"/>
              <w:szCs w:val="22"/>
              <w:lang w:val="en-IE" w:eastAsia="en-IE"/>
            </w:rPr>
          </w:pPr>
          <w:hyperlink w:anchor="_Toc96009478" w:history="1">
            <w:r w:rsidR="00A71ED8" w:rsidRPr="00615C96">
              <w:rPr>
                <w:rStyle w:val="Hyperlink"/>
                <w:noProof/>
                <w14:scene3d>
                  <w14:camera w14:prst="orthographicFront"/>
                  <w14:lightRig w14:rig="threePt" w14:dir="t">
                    <w14:rot w14:lat="0" w14:lon="0" w14:rev="0"/>
                  </w14:lightRig>
                </w14:scene3d>
              </w:rPr>
              <w:t>2.6</w:t>
            </w:r>
            <w:r w:rsidR="00A71ED8">
              <w:rPr>
                <w:rFonts w:eastAsiaTheme="minorEastAsia"/>
                <w:noProof/>
                <w:sz w:val="22"/>
                <w:szCs w:val="22"/>
                <w:lang w:val="en-IE" w:eastAsia="en-IE"/>
              </w:rPr>
              <w:tab/>
            </w:r>
            <w:r w:rsidR="00A71ED8" w:rsidRPr="00615C96">
              <w:rPr>
                <w:rStyle w:val="Hyperlink"/>
                <w:noProof/>
              </w:rPr>
              <w:t>Competitors</w:t>
            </w:r>
            <w:r w:rsidR="00A71ED8">
              <w:rPr>
                <w:noProof/>
                <w:webHidden/>
              </w:rPr>
              <w:tab/>
            </w:r>
            <w:r w:rsidR="00A71ED8">
              <w:rPr>
                <w:noProof/>
                <w:webHidden/>
              </w:rPr>
              <w:fldChar w:fldCharType="begin"/>
            </w:r>
            <w:r w:rsidR="00A71ED8">
              <w:rPr>
                <w:noProof/>
                <w:webHidden/>
              </w:rPr>
              <w:instrText xml:space="preserve"> PAGEREF _Toc96009478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6CB59EE0" w14:textId="45517470" w:rsidR="00A71ED8" w:rsidRDefault="00AD7D27">
          <w:pPr>
            <w:pStyle w:val="TOC2"/>
            <w:tabs>
              <w:tab w:val="left" w:pos="880"/>
              <w:tab w:val="right" w:pos="9016"/>
            </w:tabs>
            <w:rPr>
              <w:rFonts w:eastAsiaTheme="minorEastAsia"/>
              <w:noProof/>
              <w:sz w:val="22"/>
              <w:szCs w:val="22"/>
              <w:lang w:val="en-IE" w:eastAsia="en-IE"/>
            </w:rPr>
          </w:pPr>
          <w:hyperlink w:anchor="_Toc96009479" w:history="1">
            <w:r w:rsidR="00A71ED8" w:rsidRPr="00615C96">
              <w:rPr>
                <w:rStyle w:val="Hyperlink"/>
                <w:noProof/>
                <w14:scene3d>
                  <w14:camera w14:prst="orthographicFront"/>
                  <w14:lightRig w14:rig="threePt" w14:dir="t">
                    <w14:rot w14:lat="0" w14:lon="0" w14:rev="0"/>
                  </w14:lightRig>
                </w14:scene3d>
              </w:rPr>
              <w:t>2.7</w:t>
            </w:r>
            <w:r w:rsidR="00A71ED8">
              <w:rPr>
                <w:rFonts w:eastAsiaTheme="minorEastAsia"/>
                <w:noProof/>
                <w:sz w:val="22"/>
                <w:szCs w:val="22"/>
                <w:lang w:val="en-IE" w:eastAsia="en-IE"/>
              </w:rPr>
              <w:tab/>
            </w:r>
            <w:r w:rsidR="00A71ED8" w:rsidRPr="00615C96">
              <w:rPr>
                <w:rStyle w:val="Hyperlink"/>
                <w:noProof/>
              </w:rPr>
              <w:t>Employees</w:t>
            </w:r>
            <w:r w:rsidR="00A71ED8">
              <w:rPr>
                <w:noProof/>
                <w:webHidden/>
              </w:rPr>
              <w:tab/>
            </w:r>
            <w:r w:rsidR="00A71ED8">
              <w:rPr>
                <w:noProof/>
                <w:webHidden/>
              </w:rPr>
              <w:fldChar w:fldCharType="begin"/>
            </w:r>
            <w:r w:rsidR="00A71ED8">
              <w:rPr>
                <w:noProof/>
                <w:webHidden/>
              </w:rPr>
              <w:instrText xml:space="preserve"> PAGEREF _Toc96009479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0E9CF482" w14:textId="1B72E9C7" w:rsidR="00A71ED8" w:rsidRDefault="00AD7D27">
          <w:pPr>
            <w:pStyle w:val="TOC2"/>
            <w:tabs>
              <w:tab w:val="left" w:pos="880"/>
              <w:tab w:val="right" w:pos="9016"/>
            </w:tabs>
            <w:rPr>
              <w:rFonts w:eastAsiaTheme="minorEastAsia"/>
              <w:noProof/>
              <w:sz w:val="22"/>
              <w:szCs w:val="22"/>
              <w:lang w:val="en-IE" w:eastAsia="en-IE"/>
            </w:rPr>
          </w:pPr>
          <w:hyperlink w:anchor="_Toc96009480" w:history="1">
            <w:r w:rsidR="00A71ED8" w:rsidRPr="00615C96">
              <w:rPr>
                <w:rStyle w:val="Hyperlink"/>
                <w:noProof/>
                <w14:scene3d>
                  <w14:camera w14:prst="orthographicFront"/>
                  <w14:lightRig w14:rig="threePt" w14:dir="t">
                    <w14:rot w14:lat="0" w14:lon="0" w14:rev="0"/>
                  </w14:lightRig>
                </w14:scene3d>
              </w:rPr>
              <w:t>2.8</w:t>
            </w:r>
            <w:r w:rsidR="00A71ED8">
              <w:rPr>
                <w:rFonts w:eastAsiaTheme="minorEastAsia"/>
                <w:noProof/>
                <w:sz w:val="22"/>
                <w:szCs w:val="22"/>
                <w:lang w:val="en-IE" w:eastAsia="en-IE"/>
              </w:rPr>
              <w:tab/>
            </w:r>
            <w:r w:rsidR="00A71ED8" w:rsidRPr="00615C96">
              <w:rPr>
                <w:rStyle w:val="Hyperlink"/>
                <w:noProof/>
              </w:rPr>
              <w:t>Environmental Impact</w:t>
            </w:r>
            <w:r w:rsidR="00A71ED8">
              <w:rPr>
                <w:noProof/>
                <w:webHidden/>
              </w:rPr>
              <w:tab/>
            </w:r>
            <w:r w:rsidR="00A71ED8">
              <w:rPr>
                <w:noProof/>
                <w:webHidden/>
              </w:rPr>
              <w:fldChar w:fldCharType="begin"/>
            </w:r>
            <w:r w:rsidR="00A71ED8">
              <w:rPr>
                <w:noProof/>
                <w:webHidden/>
              </w:rPr>
              <w:instrText xml:space="preserve"> PAGEREF _Toc96009480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365CDFE4" w14:textId="16FB5C9F" w:rsidR="00A71ED8" w:rsidRDefault="00AD7D27">
          <w:pPr>
            <w:pStyle w:val="TOC1"/>
            <w:tabs>
              <w:tab w:val="left" w:pos="440"/>
              <w:tab w:val="right" w:pos="9016"/>
            </w:tabs>
            <w:rPr>
              <w:rFonts w:eastAsiaTheme="minorEastAsia"/>
              <w:noProof/>
              <w:sz w:val="22"/>
              <w:szCs w:val="22"/>
              <w:lang w:val="en-IE" w:eastAsia="en-IE"/>
            </w:rPr>
          </w:pPr>
          <w:hyperlink w:anchor="_Toc96009481" w:history="1">
            <w:r w:rsidR="00A71ED8" w:rsidRPr="00615C96">
              <w:rPr>
                <w:rStyle w:val="Hyperlink"/>
                <w:noProof/>
              </w:rPr>
              <w:t>3</w:t>
            </w:r>
            <w:r w:rsidR="00A71ED8">
              <w:rPr>
                <w:rFonts w:eastAsiaTheme="minorEastAsia"/>
                <w:noProof/>
                <w:sz w:val="22"/>
                <w:szCs w:val="22"/>
                <w:lang w:val="en-IE"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_Toc96009481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2405FE4E" w14:textId="19539735" w:rsidR="00A71ED8" w:rsidRDefault="00AD7D27">
          <w:pPr>
            <w:pStyle w:val="TOC2"/>
            <w:tabs>
              <w:tab w:val="left" w:pos="880"/>
              <w:tab w:val="right" w:pos="9016"/>
            </w:tabs>
            <w:rPr>
              <w:rFonts w:eastAsiaTheme="minorEastAsia"/>
              <w:noProof/>
              <w:sz w:val="22"/>
              <w:szCs w:val="22"/>
              <w:lang w:val="en-IE" w:eastAsia="en-IE"/>
            </w:rPr>
          </w:pPr>
          <w:hyperlink w:anchor="_Toc96009482" w:history="1">
            <w:r w:rsidR="00A71ED8" w:rsidRPr="00615C96">
              <w:rPr>
                <w:rStyle w:val="Hyperlink"/>
                <w:noProof/>
                <w14:scene3d>
                  <w14:camera w14:prst="orthographicFront"/>
                  <w14:lightRig w14:rig="threePt" w14:dir="t">
                    <w14:rot w14:lat="0" w14:lon="0" w14:rev="0"/>
                  </w14:lightRig>
                </w14:scene3d>
              </w:rPr>
              <w:t>3.1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_Toc96009482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4F9ACF6" w14:textId="3B96C7F8" w:rsidR="00A71ED8" w:rsidRDefault="00AD7D27">
          <w:pPr>
            <w:pStyle w:val="TOC2"/>
            <w:tabs>
              <w:tab w:val="left" w:pos="880"/>
              <w:tab w:val="right" w:pos="9016"/>
            </w:tabs>
            <w:rPr>
              <w:rFonts w:eastAsiaTheme="minorEastAsia"/>
              <w:noProof/>
              <w:sz w:val="22"/>
              <w:szCs w:val="22"/>
              <w:lang w:val="en-IE" w:eastAsia="en-IE"/>
            </w:rPr>
          </w:pPr>
          <w:hyperlink w:anchor="_Toc96009483" w:history="1">
            <w:r w:rsidR="00A71ED8" w:rsidRPr="00615C96">
              <w:rPr>
                <w:rStyle w:val="Hyperlink"/>
                <w:noProof/>
                <w14:scene3d>
                  <w14:camera w14:prst="orthographicFront"/>
                  <w14:lightRig w14:rig="threePt" w14:dir="t">
                    <w14:rot w14:lat="0" w14:lon="0" w14:rev="0"/>
                  </w14:lightRig>
                </w14:scene3d>
              </w:rPr>
              <w:t>3.2</w:t>
            </w:r>
            <w:r w:rsidR="00A71ED8">
              <w:rPr>
                <w:rFonts w:eastAsiaTheme="minorEastAsia"/>
                <w:noProof/>
                <w:sz w:val="22"/>
                <w:szCs w:val="22"/>
                <w:lang w:val="en-IE" w:eastAsia="en-IE"/>
              </w:rPr>
              <w:tab/>
            </w:r>
            <w:r w:rsidR="00A71ED8" w:rsidRPr="00615C96">
              <w:rPr>
                <w:rStyle w:val="Hyperlink"/>
                <w:noProof/>
              </w:rPr>
              <w:t>Requirements gathering</w:t>
            </w:r>
            <w:r w:rsidR="00A71ED8">
              <w:rPr>
                <w:noProof/>
                <w:webHidden/>
              </w:rPr>
              <w:tab/>
            </w:r>
            <w:r w:rsidR="00A71ED8">
              <w:rPr>
                <w:noProof/>
                <w:webHidden/>
              </w:rPr>
              <w:fldChar w:fldCharType="begin"/>
            </w:r>
            <w:r w:rsidR="00A71ED8">
              <w:rPr>
                <w:noProof/>
                <w:webHidden/>
              </w:rPr>
              <w:instrText xml:space="preserve"> PAGEREF _Toc96009483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496D1CCD" w14:textId="3A6E28E4" w:rsidR="00A71ED8" w:rsidRDefault="00AD7D27">
          <w:pPr>
            <w:pStyle w:val="TOC3"/>
            <w:rPr>
              <w:rFonts w:eastAsiaTheme="minorEastAsia"/>
              <w:noProof/>
              <w:sz w:val="22"/>
              <w:szCs w:val="22"/>
              <w:lang w:val="en-IE" w:eastAsia="en-IE"/>
            </w:rPr>
          </w:pPr>
          <w:hyperlink w:anchor="_Toc96009484" w:history="1">
            <w:r w:rsidR="00A71ED8" w:rsidRPr="00615C96">
              <w:rPr>
                <w:rStyle w:val="Hyperlink"/>
                <w:noProof/>
                <w14:scene3d>
                  <w14:camera w14:prst="orthographicFront"/>
                  <w14:lightRig w14:rig="threePt" w14:dir="t">
                    <w14:rot w14:lat="0" w14:lon="0" w14:rev="0"/>
                  </w14:lightRig>
                </w14:scene3d>
              </w:rPr>
              <w:t>3.2.1</w:t>
            </w:r>
            <w:r w:rsidR="00A71ED8">
              <w:rPr>
                <w:rFonts w:eastAsiaTheme="minorEastAsia"/>
                <w:noProof/>
                <w:sz w:val="22"/>
                <w:szCs w:val="22"/>
                <w:lang w:val="en-IE" w:eastAsia="en-IE"/>
              </w:rPr>
              <w:tab/>
            </w:r>
            <w:r w:rsidR="00A71ED8" w:rsidRPr="00615C96">
              <w:rPr>
                <w:rStyle w:val="Hyperlink"/>
                <w:noProof/>
              </w:rPr>
              <w:t>Similar applications</w:t>
            </w:r>
            <w:r w:rsidR="00A71ED8">
              <w:rPr>
                <w:noProof/>
                <w:webHidden/>
              </w:rPr>
              <w:tab/>
            </w:r>
            <w:r w:rsidR="00A71ED8">
              <w:rPr>
                <w:noProof/>
                <w:webHidden/>
              </w:rPr>
              <w:fldChar w:fldCharType="begin"/>
            </w:r>
            <w:r w:rsidR="00A71ED8">
              <w:rPr>
                <w:noProof/>
                <w:webHidden/>
              </w:rPr>
              <w:instrText xml:space="preserve"> PAGEREF _Toc96009484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79F6D097" w14:textId="00780E8C" w:rsidR="00A71ED8" w:rsidRDefault="00AD7D27">
          <w:pPr>
            <w:pStyle w:val="TOC3"/>
            <w:rPr>
              <w:rFonts w:eastAsiaTheme="minorEastAsia"/>
              <w:noProof/>
              <w:sz w:val="22"/>
              <w:szCs w:val="22"/>
              <w:lang w:val="en-IE" w:eastAsia="en-IE"/>
            </w:rPr>
          </w:pPr>
          <w:hyperlink w:anchor="_Toc96009485" w:history="1">
            <w:r w:rsidR="00A71ED8" w:rsidRPr="00615C96">
              <w:rPr>
                <w:rStyle w:val="Hyperlink"/>
                <w:noProof/>
                <w14:scene3d>
                  <w14:camera w14:prst="orthographicFront"/>
                  <w14:lightRig w14:rig="threePt" w14:dir="t">
                    <w14:rot w14:lat="0" w14:lon="0" w14:rev="0"/>
                  </w14:lightRig>
                </w14:scene3d>
              </w:rPr>
              <w:t>3.2.2</w:t>
            </w:r>
            <w:r w:rsidR="00A71ED8">
              <w:rPr>
                <w:rFonts w:eastAsiaTheme="minorEastAsia"/>
                <w:noProof/>
                <w:sz w:val="22"/>
                <w:szCs w:val="22"/>
                <w:lang w:val="en-IE" w:eastAsia="en-IE"/>
              </w:rPr>
              <w:tab/>
            </w:r>
            <w:r w:rsidR="00A71ED8" w:rsidRPr="00615C96">
              <w:rPr>
                <w:rStyle w:val="Hyperlink"/>
                <w:noProof/>
              </w:rPr>
              <w:t>Interviews</w:t>
            </w:r>
            <w:r w:rsidR="00A71ED8">
              <w:rPr>
                <w:noProof/>
                <w:webHidden/>
              </w:rPr>
              <w:tab/>
            </w:r>
            <w:r w:rsidR="00A71ED8">
              <w:rPr>
                <w:noProof/>
                <w:webHidden/>
              </w:rPr>
              <w:fldChar w:fldCharType="begin"/>
            </w:r>
            <w:r w:rsidR="00A71ED8">
              <w:rPr>
                <w:noProof/>
                <w:webHidden/>
              </w:rPr>
              <w:instrText xml:space="preserve"> PAGEREF _Toc96009485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0CAD352F" w14:textId="083BDB86" w:rsidR="00A71ED8" w:rsidRDefault="00AD7D27">
          <w:pPr>
            <w:pStyle w:val="TOC2"/>
            <w:tabs>
              <w:tab w:val="left" w:pos="880"/>
              <w:tab w:val="right" w:pos="9016"/>
            </w:tabs>
            <w:rPr>
              <w:rFonts w:eastAsiaTheme="minorEastAsia"/>
              <w:noProof/>
              <w:sz w:val="22"/>
              <w:szCs w:val="22"/>
              <w:lang w:val="en-IE" w:eastAsia="en-IE"/>
            </w:rPr>
          </w:pPr>
          <w:hyperlink w:anchor="_Toc96009486" w:history="1">
            <w:r w:rsidR="00A71ED8" w:rsidRPr="00615C96">
              <w:rPr>
                <w:rStyle w:val="Hyperlink"/>
                <w:noProof/>
                <w14:scene3d>
                  <w14:camera w14:prst="orthographicFront"/>
                  <w14:lightRig w14:rig="threePt" w14:dir="t">
                    <w14:rot w14:lat="0" w14:lon="0" w14:rev="0"/>
                  </w14:lightRig>
                </w14:scene3d>
              </w:rPr>
              <w:t>3.3</w:t>
            </w:r>
            <w:r w:rsidR="00A71ED8">
              <w:rPr>
                <w:rFonts w:eastAsiaTheme="minorEastAsia"/>
                <w:noProof/>
                <w:sz w:val="22"/>
                <w:szCs w:val="22"/>
                <w:lang w:val="en-IE" w:eastAsia="en-IE"/>
              </w:rPr>
              <w:tab/>
            </w:r>
            <w:r w:rsidR="00A71ED8" w:rsidRPr="00615C96">
              <w:rPr>
                <w:rStyle w:val="Hyperlink"/>
                <w:noProof/>
              </w:rPr>
              <w:t>Requirements modelling</w:t>
            </w:r>
            <w:r w:rsidR="00A71ED8">
              <w:rPr>
                <w:noProof/>
                <w:webHidden/>
              </w:rPr>
              <w:tab/>
            </w:r>
            <w:r w:rsidR="00A71ED8">
              <w:rPr>
                <w:noProof/>
                <w:webHidden/>
              </w:rPr>
              <w:fldChar w:fldCharType="begin"/>
            </w:r>
            <w:r w:rsidR="00A71ED8">
              <w:rPr>
                <w:noProof/>
                <w:webHidden/>
              </w:rPr>
              <w:instrText xml:space="preserve"> PAGEREF _Toc96009486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6BDDF728" w14:textId="2E33FC3C" w:rsidR="00A71ED8" w:rsidRDefault="00AD7D27">
          <w:pPr>
            <w:pStyle w:val="TOC3"/>
            <w:rPr>
              <w:rFonts w:eastAsiaTheme="minorEastAsia"/>
              <w:noProof/>
              <w:sz w:val="22"/>
              <w:szCs w:val="22"/>
              <w:lang w:val="en-IE" w:eastAsia="en-IE"/>
            </w:rPr>
          </w:pPr>
          <w:hyperlink w:anchor="_Toc96009487" w:history="1">
            <w:r w:rsidR="00A71ED8" w:rsidRPr="00615C96">
              <w:rPr>
                <w:rStyle w:val="Hyperlink"/>
                <w:noProof/>
                <w14:scene3d>
                  <w14:camera w14:prst="orthographicFront"/>
                  <w14:lightRig w14:rig="threePt" w14:dir="t">
                    <w14:rot w14:lat="0" w14:lon="0" w14:rev="0"/>
                  </w14:lightRig>
                </w14:scene3d>
              </w:rPr>
              <w:t>3.3.1</w:t>
            </w:r>
            <w:r w:rsidR="00A71ED8">
              <w:rPr>
                <w:rFonts w:eastAsiaTheme="minorEastAsia"/>
                <w:noProof/>
                <w:sz w:val="22"/>
                <w:szCs w:val="22"/>
                <w:lang w:val="en-IE" w:eastAsia="en-IE"/>
              </w:rPr>
              <w:tab/>
            </w:r>
            <w:r w:rsidR="00A71ED8" w:rsidRPr="00615C96">
              <w:rPr>
                <w:rStyle w:val="Hyperlink"/>
                <w:noProof/>
              </w:rPr>
              <w:t>Functional requirements</w:t>
            </w:r>
            <w:r w:rsidR="00A71ED8">
              <w:rPr>
                <w:noProof/>
                <w:webHidden/>
              </w:rPr>
              <w:tab/>
            </w:r>
            <w:r w:rsidR="00A71ED8">
              <w:rPr>
                <w:noProof/>
                <w:webHidden/>
              </w:rPr>
              <w:fldChar w:fldCharType="begin"/>
            </w:r>
            <w:r w:rsidR="00A71ED8">
              <w:rPr>
                <w:noProof/>
                <w:webHidden/>
              </w:rPr>
              <w:instrText xml:space="preserve"> PAGEREF _Toc96009487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3D5FA461" w14:textId="5EDD2319" w:rsidR="00A71ED8" w:rsidRDefault="00AD7D27">
          <w:pPr>
            <w:pStyle w:val="TOC3"/>
            <w:rPr>
              <w:rFonts w:eastAsiaTheme="minorEastAsia"/>
              <w:noProof/>
              <w:sz w:val="22"/>
              <w:szCs w:val="22"/>
              <w:lang w:val="en-IE" w:eastAsia="en-IE"/>
            </w:rPr>
          </w:pPr>
          <w:hyperlink w:anchor="_Toc96009488" w:history="1">
            <w:r w:rsidR="00A71ED8" w:rsidRPr="00615C96">
              <w:rPr>
                <w:rStyle w:val="Hyperlink"/>
                <w:noProof/>
                <w14:scene3d>
                  <w14:camera w14:prst="orthographicFront"/>
                  <w14:lightRig w14:rig="threePt" w14:dir="t">
                    <w14:rot w14:lat="0" w14:lon="0" w14:rev="0"/>
                  </w14:lightRig>
                </w14:scene3d>
              </w:rPr>
              <w:t>3.3.2</w:t>
            </w:r>
            <w:r w:rsidR="00A71ED8">
              <w:rPr>
                <w:rFonts w:eastAsiaTheme="minorEastAsia"/>
                <w:noProof/>
                <w:sz w:val="22"/>
                <w:szCs w:val="22"/>
                <w:lang w:val="en-IE" w:eastAsia="en-IE"/>
              </w:rPr>
              <w:tab/>
            </w:r>
            <w:r w:rsidR="00A71ED8" w:rsidRPr="00615C96">
              <w:rPr>
                <w:rStyle w:val="Hyperlink"/>
                <w:noProof/>
              </w:rPr>
              <w:t>Non-functional requirements</w:t>
            </w:r>
            <w:r w:rsidR="00A71ED8">
              <w:rPr>
                <w:noProof/>
                <w:webHidden/>
              </w:rPr>
              <w:tab/>
            </w:r>
            <w:r w:rsidR="00A71ED8">
              <w:rPr>
                <w:noProof/>
                <w:webHidden/>
              </w:rPr>
              <w:fldChar w:fldCharType="begin"/>
            </w:r>
            <w:r w:rsidR="00A71ED8">
              <w:rPr>
                <w:noProof/>
                <w:webHidden/>
              </w:rPr>
              <w:instrText xml:space="preserve"> PAGEREF _Toc96009488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931F7FB" w14:textId="1333DB9D" w:rsidR="00A71ED8" w:rsidRDefault="00AD7D27">
          <w:pPr>
            <w:pStyle w:val="TOC3"/>
            <w:rPr>
              <w:rFonts w:eastAsiaTheme="minorEastAsia"/>
              <w:noProof/>
              <w:sz w:val="22"/>
              <w:szCs w:val="22"/>
              <w:lang w:val="en-IE" w:eastAsia="en-IE"/>
            </w:rPr>
          </w:pPr>
          <w:hyperlink w:anchor="_Toc96009489" w:history="1">
            <w:r w:rsidR="00A71ED8" w:rsidRPr="00615C96">
              <w:rPr>
                <w:rStyle w:val="Hyperlink"/>
                <w:noProof/>
                <w14:scene3d>
                  <w14:camera w14:prst="orthographicFront"/>
                  <w14:lightRig w14:rig="threePt" w14:dir="t">
                    <w14:rot w14:lat="0" w14:lon="0" w14:rev="0"/>
                  </w14:lightRig>
                </w14:scene3d>
              </w:rPr>
              <w:t>3.3.3</w:t>
            </w:r>
            <w:r w:rsidR="00A71ED8">
              <w:rPr>
                <w:rFonts w:eastAsiaTheme="minorEastAsia"/>
                <w:noProof/>
                <w:sz w:val="22"/>
                <w:szCs w:val="22"/>
                <w:lang w:val="en-IE" w:eastAsia="en-IE"/>
              </w:rPr>
              <w:tab/>
            </w:r>
            <w:r w:rsidR="00A71ED8" w:rsidRPr="00615C96">
              <w:rPr>
                <w:rStyle w:val="Hyperlink"/>
                <w:noProof/>
              </w:rPr>
              <w:t>Use Case Diagrams</w:t>
            </w:r>
            <w:r w:rsidR="00A71ED8">
              <w:rPr>
                <w:noProof/>
                <w:webHidden/>
              </w:rPr>
              <w:tab/>
            </w:r>
            <w:r w:rsidR="00A71ED8">
              <w:rPr>
                <w:noProof/>
                <w:webHidden/>
              </w:rPr>
              <w:fldChar w:fldCharType="begin"/>
            </w:r>
            <w:r w:rsidR="00A71ED8">
              <w:rPr>
                <w:noProof/>
                <w:webHidden/>
              </w:rPr>
              <w:instrText xml:space="preserve"> PAGEREF _Toc96009489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2D030A63" w14:textId="0DBD87E6" w:rsidR="00A71ED8" w:rsidRDefault="00AD7D27">
          <w:pPr>
            <w:pStyle w:val="TOC2"/>
            <w:tabs>
              <w:tab w:val="left" w:pos="880"/>
              <w:tab w:val="right" w:pos="9016"/>
            </w:tabs>
            <w:rPr>
              <w:rFonts w:eastAsiaTheme="minorEastAsia"/>
              <w:noProof/>
              <w:sz w:val="22"/>
              <w:szCs w:val="22"/>
              <w:lang w:val="en-IE" w:eastAsia="en-IE"/>
            </w:rPr>
          </w:pPr>
          <w:hyperlink w:anchor="_Toc96009490" w:history="1">
            <w:r w:rsidR="00A71ED8" w:rsidRPr="00615C96">
              <w:rPr>
                <w:rStyle w:val="Hyperlink"/>
                <w:noProof/>
                <w14:scene3d>
                  <w14:camera w14:prst="orthographicFront"/>
                  <w14:lightRig w14:rig="threePt" w14:dir="t">
                    <w14:rot w14:lat="0" w14:lon="0" w14:rev="0"/>
                  </w14:lightRig>
                </w14:scene3d>
              </w:rPr>
              <w:t>3.4</w:t>
            </w:r>
            <w:r w:rsidR="00A71ED8">
              <w:rPr>
                <w:rFonts w:eastAsiaTheme="minorEastAsia"/>
                <w:noProof/>
                <w:sz w:val="22"/>
                <w:szCs w:val="22"/>
                <w:lang w:val="en-IE" w:eastAsia="en-IE"/>
              </w:rPr>
              <w:tab/>
            </w:r>
            <w:r w:rsidR="00A71ED8" w:rsidRPr="00615C96">
              <w:rPr>
                <w:rStyle w:val="Hyperlink"/>
                <w:noProof/>
              </w:rPr>
              <w:t>Feasibility</w:t>
            </w:r>
            <w:r w:rsidR="00A71ED8">
              <w:rPr>
                <w:noProof/>
                <w:webHidden/>
              </w:rPr>
              <w:tab/>
            </w:r>
            <w:r w:rsidR="00A71ED8">
              <w:rPr>
                <w:noProof/>
                <w:webHidden/>
              </w:rPr>
              <w:fldChar w:fldCharType="begin"/>
            </w:r>
            <w:r w:rsidR="00A71ED8">
              <w:rPr>
                <w:noProof/>
                <w:webHidden/>
              </w:rPr>
              <w:instrText xml:space="preserve"> PAGEREF _Toc96009490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68B24643" w14:textId="76AAD3BD" w:rsidR="00A71ED8" w:rsidRDefault="00AD7D27">
          <w:pPr>
            <w:pStyle w:val="TOC1"/>
            <w:tabs>
              <w:tab w:val="left" w:pos="440"/>
              <w:tab w:val="right" w:pos="9016"/>
            </w:tabs>
            <w:rPr>
              <w:rFonts w:eastAsiaTheme="minorEastAsia"/>
              <w:noProof/>
              <w:sz w:val="22"/>
              <w:szCs w:val="22"/>
              <w:lang w:val="en-IE" w:eastAsia="en-IE"/>
            </w:rPr>
          </w:pPr>
          <w:hyperlink w:anchor="_Toc96009491" w:history="1">
            <w:r w:rsidR="00A71ED8" w:rsidRPr="00615C96">
              <w:rPr>
                <w:rStyle w:val="Hyperlink"/>
                <w:noProof/>
              </w:rPr>
              <w:t>4</w:t>
            </w:r>
            <w:r w:rsidR="00A71ED8">
              <w:rPr>
                <w:rFonts w:eastAsiaTheme="minorEastAsia"/>
                <w:noProof/>
                <w:sz w:val="22"/>
                <w:szCs w:val="22"/>
                <w:lang w:val="en-IE" w:eastAsia="en-IE"/>
              </w:rPr>
              <w:tab/>
            </w:r>
            <w:r w:rsidR="00A71ED8" w:rsidRPr="00615C96">
              <w:rPr>
                <w:rStyle w:val="Hyperlink"/>
                <w:noProof/>
              </w:rPr>
              <w:t>Web application Design</w:t>
            </w:r>
            <w:r w:rsidR="00A71ED8">
              <w:rPr>
                <w:noProof/>
                <w:webHidden/>
              </w:rPr>
              <w:tab/>
            </w:r>
            <w:r w:rsidR="00A71ED8">
              <w:rPr>
                <w:noProof/>
                <w:webHidden/>
              </w:rPr>
              <w:fldChar w:fldCharType="begin"/>
            </w:r>
            <w:r w:rsidR="00A71ED8">
              <w:rPr>
                <w:noProof/>
                <w:webHidden/>
              </w:rPr>
              <w:instrText xml:space="preserve"> PAGEREF _Toc96009491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A3E716D" w14:textId="5CBE244F" w:rsidR="00A71ED8" w:rsidRDefault="00AD7D27">
          <w:pPr>
            <w:pStyle w:val="TOC2"/>
            <w:tabs>
              <w:tab w:val="left" w:pos="880"/>
              <w:tab w:val="right" w:pos="9016"/>
            </w:tabs>
            <w:rPr>
              <w:rFonts w:eastAsiaTheme="minorEastAsia"/>
              <w:noProof/>
              <w:sz w:val="22"/>
              <w:szCs w:val="22"/>
              <w:lang w:val="en-IE" w:eastAsia="en-IE"/>
            </w:rPr>
          </w:pPr>
          <w:hyperlink w:anchor="_Toc96009492" w:history="1">
            <w:r w:rsidR="00A71ED8" w:rsidRPr="00615C96">
              <w:rPr>
                <w:rStyle w:val="Hyperlink"/>
                <w:noProof/>
                <w14:scene3d>
                  <w14:camera w14:prst="orthographicFront"/>
                  <w14:lightRig w14:rig="threePt" w14:dir="t">
                    <w14:rot w14:lat="0" w14:lon="0" w14:rev="0"/>
                  </w14:lightRig>
                </w14:scene3d>
              </w:rPr>
              <w:t>4.1</w:t>
            </w:r>
            <w:r w:rsidR="00A71ED8">
              <w:rPr>
                <w:rFonts w:eastAsiaTheme="minorEastAsia"/>
                <w:noProof/>
                <w:sz w:val="22"/>
                <w:szCs w:val="22"/>
                <w:lang w:val="en-IE" w:eastAsia="en-IE"/>
              </w:rPr>
              <w:tab/>
            </w:r>
            <w:r w:rsidR="00A71ED8" w:rsidRPr="00615C96">
              <w:rPr>
                <w:rStyle w:val="Hyperlink"/>
                <w:noProof/>
              </w:rPr>
              <w:t>Layout</w:t>
            </w:r>
            <w:r w:rsidR="00A71ED8">
              <w:rPr>
                <w:noProof/>
                <w:webHidden/>
              </w:rPr>
              <w:tab/>
            </w:r>
            <w:r w:rsidR="00A71ED8">
              <w:rPr>
                <w:noProof/>
                <w:webHidden/>
              </w:rPr>
              <w:fldChar w:fldCharType="begin"/>
            </w:r>
            <w:r w:rsidR="00A71ED8">
              <w:rPr>
                <w:noProof/>
                <w:webHidden/>
              </w:rPr>
              <w:instrText xml:space="preserve"> PAGEREF _Toc96009492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8922A74" w14:textId="6B3B495C" w:rsidR="00A71ED8" w:rsidRDefault="00AD7D27">
          <w:pPr>
            <w:pStyle w:val="TOC2"/>
            <w:tabs>
              <w:tab w:val="left" w:pos="880"/>
              <w:tab w:val="right" w:pos="9016"/>
            </w:tabs>
            <w:rPr>
              <w:rFonts w:eastAsiaTheme="minorEastAsia"/>
              <w:noProof/>
              <w:sz w:val="22"/>
              <w:szCs w:val="22"/>
              <w:lang w:val="en-IE" w:eastAsia="en-IE"/>
            </w:rPr>
          </w:pPr>
          <w:hyperlink w:anchor="_Toc96009493" w:history="1">
            <w:r w:rsidR="00A71ED8" w:rsidRPr="00615C96">
              <w:rPr>
                <w:rStyle w:val="Hyperlink"/>
                <w:noProof/>
                <w14:scene3d>
                  <w14:camera w14:prst="orthographicFront"/>
                  <w14:lightRig w14:rig="threePt" w14:dir="t">
                    <w14:rot w14:lat="0" w14:lon="0" w14:rev="0"/>
                  </w14:lightRig>
                </w14:scene3d>
              </w:rPr>
              <w:t>4.2</w:t>
            </w:r>
            <w:r w:rsidR="00A71ED8">
              <w:rPr>
                <w:rFonts w:eastAsiaTheme="minorEastAsia"/>
                <w:noProof/>
                <w:sz w:val="22"/>
                <w:szCs w:val="22"/>
                <w:lang w:val="en-IE" w:eastAsia="en-IE"/>
              </w:rPr>
              <w:tab/>
            </w:r>
            <w:r w:rsidR="00A71ED8" w:rsidRPr="00615C96">
              <w:rPr>
                <w:rStyle w:val="Hyperlink"/>
                <w:noProof/>
              </w:rPr>
              <w:t>Interaction</w:t>
            </w:r>
            <w:r w:rsidR="00A71ED8">
              <w:rPr>
                <w:noProof/>
                <w:webHidden/>
              </w:rPr>
              <w:tab/>
            </w:r>
            <w:r w:rsidR="00A71ED8">
              <w:rPr>
                <w:noProof/>
                <w:webHidden/>
              </w:rPr>
              <w:fldChar w:fldCharType="begin"/>
            </w:r>
            <w:r w:rsidR="00A71ED8">
              <w:rPr>
                <w:noProof/>
                <w:webHidden/>
              </w:rPr>
              <w:instrText xml:space="preserve"> PAGEREF _Toc96009493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A738566" w14:textId="362DDC77" w:rsidR="00A71ED8" w:rsidRDefault="00AD7D27">
          <w:pPr>
            <w:pStyle w:val="TOC2"/>
            <w:tabs>
              <w:tab w:val="left" w:pos="880"/>
              <w:tab w:val="right" w:pos="9016"/>
            </w:tabs>
            <w:rPr>
              <w:rFonts w:eastAsiaTheme="minorEastAsia"/>
              <w:noProof/>
              <w:sz w:val="22"/>
              <w:szCs w:val="22"/>
              <w:lang w:val="en-IE" w:eastAsia="en-IE"/>
            </w:rPr>
          </w:pPr>
          <w:hyperlink w:anchor="_Toc96009494" w:history="1">
            <w:r w:rsidR="00A71ED8" w:rsidRPr="00615C96">
              <w:rPr>
                <w:rStyle w:val="Hyperlink"/>
                <w:noProof/>
                <w14:scene3d>
                  <w14:camera w14:prst="orthographicFront"/>
                  <w14:lightRig w14:rig="threePt" w14:dir="t">
                    <w14:rot w14:lat="0" w14:lon="0" w14:rev="0"/>
                  </w14:lightRig>
                </w14:scene3d>
              </w:rPr>
              <w:t>4.3</w:t>
            </w:r>
            <w:r w:rsidR="00A71ED8">
              <w:rPr>
                <w:rFonts w:eastAsiaTheme="minorEastAsia"/>
                <w:noProof/>
                <w:sz w:val="22"/>
                <w:szCs w:val="22"/>
                <w:lang w:val="en-IE" w:eastAsia="en-IE"/>
              </w:rPr>
              <w:tab/>
            </w:r>
            <w:r w:rsidR="00A71ED8" w:rsidRPr="00615C96">
              <w:rPr>
                <w:rStyle w:val="Hyperlink"/>
                <w:noProof/>
              </w:rPr>
              <w:t>Colour schemes</w:t>
            </w:r>
            <w:r w:rsidR="00A71ED8">
              <w:rPr>
                <w:noProof/>
                <w:webHidden/>
              </w:rPr>
              <w:tab/>
            </w:r>
            <w:r w:rsidR="00A71ED8">
              <w:rPr>
                <w:noProof/>
                <w:webHidden/>
              </w:rPr>
              <w:fldChar w:fldCharType="begin"/>
            </w:r>
            <w:r w:rsidR="00A71ED8">
              <w:rPr>
                <w:noProof/>
                <w:webHidden/>
              </w:rPr>
              <w:instrText xml:space="preserve"> PAGEREF _Toc96009494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CD16B0D" w14:textId="3448C072" w:rsidR="00A71ED8" w:rsidRDefault="00AD7D27">
          <w:pPr>
            <w:pStyle w:val="TOC2"/>
            <w:tabs>
              <w:tab w:val="left" w:pos="880"/>
              <w:tab w:val="right" w:pos="9016"/>
            </w:tabs>
            <w:rPr>
              <w:rFonts w:eastAsiaTheme="minorEastAsia"/>
              <w:noProof/>
              <w:sz w:val="22"/>
              <w:szCs w:val="22"/>
              <w:lang w:val="en-IE" w:eastAsia="en-IE"/>
            </w:rPr>
          </w:pPr>
          <w:hyperlink w:anchor="_Toc96009495" w:history="1">
            <w:r w:rsidR="00A71ED8" w:rsidRPr="00615C96">
              <w:rPr>
                <w:rStyle w:val="Hyperlink"/>
                <w:noProof/>
                <w14:scene3d>
                  <w14:camera w14:prst="orthographicFront"/>
                  <w14:lightRig w14:rig="threePt" w14:dir="t">
                    <w14:rot w14:lat="0" w14:lon="0" w14:rev="0"/>
                  </w14:lightRig>
                </w14:scene3d>
              </w:rPr>
              <w:t>4.4</w:t>
            </w:r>
            <w:r w:rsidR="00A71ED8">
              <w:rPr>
                <w:rFonts w:eastAsiaTheme="minorEastAsia"/>
                <w:noProof/>
                <w:sz w:val="22"/>
                <w:szCs w:val="22"/>
                <w:lang w:val="en-IE" w:eastAsia="en-IE"/>
              </w:rPr>
              <w:tab/>
            </w:r>
            <w:r w:rsidR="00A71ED8" w:rsidRPr="00615C96">
              <w:rPr>
                <w:rStyle w:val="Hyperlink"/>
                <w:noProof/>
              </w:rPr>
              <w:t>Font choices</w:t>
            </w:r>
            <w:r w:rsidR="00A71ED8">
              <w:rPr>
                <w:noProof/>
                <w:webHidden/>
              </w:rPr>
              <w:tab/>
            </w:r>
            <w:r w:rsidR="00A71ED8">
              <w:rPr>
                <w:noProof/>
                <w:webHidden/>
              </w:rPr>
              <w:fldChar w:fldCharType="begin"/>
            </w:r>
            <w:r w:rsidR="00A71ED8">
              <w:rPr>
                <w:noProof/>
                <w:webHidden/>
              </w:rPr>
              <w:instrText xml:space="preserve"> PAGEREF _Toc96009495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904B920" w14:textId="7D991818" w:rsidR="00A71ED8" w:rsidRDefault="00AD7D27">
          <w:pPr>
            <w:pStyle w:val="TOC2"/>
            <w:tabs>
              <w:tab w:val="left" w:pos="880"/>
              <w:tab w:val="right" w:pos="9016"/>
            </w:tabs>
            <w:rPr>
              <w:rFonts w:eastAsiaTheme="minorEastAsia"/>
              <w:noProof/>
              <w:sz w:val="22"/>
              <w:szCs w:val="22"/>
              <w:lang w:val="en-IE" w:eastAsia="en-IE"/>
            </w:rPr>
          </w:pPr>
          <w:hyperlink w:anchor="_Toc96009496" w:history="1">
            <w:r w:rsidR="00A71ED8" w:rsidRPr="00615C96">
              <w:rPr>
                <w:rStyle w:val="Hyperlink"/>
                <w:noProof/>
                <w14:scene3d>
                  <w14:camera w14:prst="orthographicFront"/>
                  <w14:lightRig w14:rig="threePt" w14:dir="t">
                    <w14:rot w14:lat="0" w14:lon="0" w14:rev="0"/>
                  </w14:lightRig>
                </w14:scene3d>
              </w:rPr>
              <w:t>4.5</w:t>
            </w:r>
            <w:r w:rsidR="00A71ED8">
              <w:rPr>
                <w:rFonts w:eastAsiaTheme="minorEastAsia"/>
                <w:noProof/>
                <w:sz w:val="22"/>
                <w:szCs w:val="22"/>
                <w:lang w:val="en-IE" w:eastAsia="en-IE"/>
              </w:rPr>
              <w:tab/>
            </w:r>
            <w:r w:rsidR="00A71ED8" w:rsidRPr="00615C96">
              <w:rPr>
                <w:rStyle w:val="Hyperlink"/>
                <w:noProof/>
              </w:rPr>
              <w:t>Wireframes</w:t>
            </w:r>
            <w:r w:rsidR="00A71ED8">
              <w:rPr>
                <w:noProof/>
                <w:webHidden/>
              </w:rPr>
              <w:tab/>
            </w:r>
            <w:r w:rsidR="00A71ED8">
              <w:rPr>
                <w:noProof/>
                <w:webHidden/>
              </w:rPr>
              <w:fldChar w:fldCharType="begin"/>
            </w:r>
            <w:r w:rsidR="00A71ED8">
              <w:rPr>
                <w:noProof/>
                <w:webHidden/>
              </w:rPr>
              <w:instrText xml:space="preserve"> PAGEREF _Toc96009496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53ECD93" w14:textId="4458C6E4" w:rsidR="00A71ED8" w:rsidRDefault="00AD7D27">
          <w:pPr>
            <w:pStyle w:val="TOC1"/>
            <w:tabs>
              <w:tab w:val="left" w:pos="440"/>
              <w:tab w:val="right" w:pos="9016"/>
            </w:tabs>
            <w:rPr>
              <w:rFonts w:eastAsiaTheme="minorEastAsia"/>
              <w:noProof/>
              <w:sz w:val="22"/>
              <w:szCs w:val="22"/>
              <w:lang w:val="en-IE" w:eastAsia="en-IE"/>
            </w:rPr>
          </w:pPr>
          <w:hyperlink w:anchor="_Toc96009497" w:history="1">
            <w:r w:rsidR="00A71ED8" w:rsidRPr="00615C96">
              <w:rPr>
                <w:rStyle w:val="Hyperlink"/>
                <w:noProof/>
              </w:rPr>
              <w:t>5</w:t>
            </w:r>
            <w:r w:rsidR="00A71ED8">
              <w:rPr>
                <w:rFonts w:eastAsiaTheme="minorEastAsia"/>
                <w:noProof/>
                <w:sz w:val="22"/>
                <w:szCs w:val="22"/>
                <w:lang w:val="en-IE" w:eastAsia="en-IE"/>
              </w:rPr>
              <w:tab/>
            </w:r>
            <w:r w:rsidR="00A71ED8" w:rsidRPr="00615C96">
              <w:rPr>
                <w:rStyle w:val="Hyperlink"/>
                <w:noProof/>
              </w:rPr>
              <w:t>Database Design</w:t>
            </w:r>
            <w:r w:rsidR="00A71ED8">
              <w:rPr>
                <w:noProof/>
                <w:webHidden/>
              </w:rPr>
              <w:tab/>
            </w:r>
            <w:r w:rsidR="00A71ED8">
              <w:rPr>
                <w:noProof/>
                <w:webHidden/>
              </w:rPr>
              <w:fldChar w:fldCharType="begin"/>
            </w:r>
            <w:r w:rsidR="00A71ED8">
              <w:rPr>
                <w:noProof/>
                <w:webHidden/>
              </w:rPr>
              <w:instrText xml:space="preserve"> PAGEREF _Toc96009497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35616F26" w14:textId="6497731F" w:rsidR="00A71ED8" w:rsidRDefault="00AD7D27">
          <w:pPr>
            <w:pStyle w:val="TOC2"/>
            <w:tabs>
              <w:tab w:val="left" w:pos="880"/>
              <w:tab w:val="right" w:pos="9016"/>
            </w:tabs>
            <w:rPr>
              <w:rFonts w:eastAsiaTheme="minorEastAsia"/>
              <w:noProof/>
              <w:sz w:val="22"/>
              <w:szCs w:val="22"/>
              <w:lang w:val="en-IE" w:eastAsia="en-IE"/>
            </w:rPr>
          </w:pPr>
          <w:hyperlink w:anchor="_Toc96009498" w:history="1">
            <w:r w:rsidR="00A71ED8" w:rsidRPr="00615C96">
              <w:rPr>
                <w:rStyle w:val="Hyperlink"/>
                <w:noProof/>
                <w14:scene3d>
                  <w14:camera w14:prst="orthographicFront"/>
                  <w14:lightRig w14:rig="threePt" w14:dir="t">
                    <w14:rot w14:lat="0" w14:lon="0" w14:rev="0"/>
                  </w14:lightRig>
                </w14:scene3d>
              </w:rPr>
              <w:t>5.1</w:t>
            </w:r>
            <w:r w:rsidR="00A71ED8">
              <w:rPr>
                <w:rFonts w:eastAsiaTheme="minorEastAsia"/>
                <w:noProof/>
                <w:sz w:val="22"/>
                <w:szCs w:val="22"/>
                <w:lang w:val="en-IE" w:eastAsia="en-IE"/>
              </w:rPr>
              <w:tab/>
            </w:r>
            <w:r w:rsidR="00A71ED8" w:rsidRPr="00615C96">
              <w:rPr>
                <w:rStyle w:val="Hyperlink"/>
                <w:noProof/>
              </w:rPr>
              <w:t>Description</w:t>
            </w:r>
            <w:r w:rsidR="00A71ED8">
              <w:rPr>
                <w:noProof/>
                <w:webHidden/>
              </w:rPr>
              <w:tab/>
            </w:r>
            <w:r w:rsidR="00A71ED8">
              <w:rPr>
                <w:noProof/>
                <w:webHidden/>
              </w:rPr>
              <w:fldChar w:fldCharType="begin"/>
            </w:r>
            <w:r w:rsidR="00A71ED8">
              <w:rPr>
                <w:noProof/>
                <w:webHidden/>
              </w:rPr>
              <w:instrText xml:space="preserve"> PAGEREF _Toc96009498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75F1CA1C" w14:textId="58257352" w:rsidR="00A71ED8" w:rsidRDefault="00AD7D27">
          <w:pPr>
            <w:pStyle w:val="TOC2"/>
            <w:tabs>
              <w:tab w:val="left" w:pos="880"/>
              <w:tab w:val="right" w:pos="9016"/>
            </w:tabs>
            <w:rPr>
              <w:rFonts w:eastAsiaTheme="minorEastAsia"/>
              <w:noProof/>
              <w:sz w:val="22"/>
              <w:szCs w:val="22"/>
              <w:lang w:val="en-IE" w:eastAsia="en-IE"/>
            </w:rPr>
          </w:pPr>
          <w:hyperlink w:anchor="_Toc96009499" w:history="1">
            <w:r w:rsidR="00A71ED8" w:rsidRPr="00615C96">
              <w:rPr>
                <w:rStyle w:val="Hyperlink"/>
                <w:noProof/>
                <w14:scene3d>
                  <w14:camera w14:prst="orthographicFront"/>
                  <w14:lightRig w14:rig="threePt" w14:dir="t">
                    <w14:rot w14:lat="0" w14:lon="0" w14:rev="0"/>
                  </w14:lightRig>
                </w14:scene3d>
              </w:rPr>
              <w:t>5.2</w:t>
            </w:r>
            <w:r w:rsidR="00A71ED8">
              <w:rPr>
                <w:rFonts w:eastAsiaTheme="minorEastAsia"/>
                <w:noProof/>
                <w:sz w:val="22"/>
                <w:szCs w:val="22"/>
                <w:lang w:val="en-IE" w:eastAsia="en-IE"/>
              </w:rPr>
              <w:tab/>
            </w:r>
            <w:r w:rsidR="00A71ED8" w:rsidRPr="00615C96">
              <w:rPr>
                <w:rStyle w:val="Hyperlink"/>
                <w:noProof/>
              </w:rPr>
              <w:t>Business Reporting Requirements</w:t>
            </w:r>
            <w:r w:rsidR="00A71ED8">
              <w:rPr>
                <w:noProof/>
                <w:webHidden/>
              </w:rPr>
              <w:tab/>
            </w:r>
            <w:r w:rsidR="00A71ED8">
              <w:rPr>
                <w:noProof/>
                <w:webHidden/>
              </w:rPr>
              <w:fldChar w:fldCharType="begin"/>
            </w:r>
            <w:r w:rsidR="00A71ED8">
              <w:rPr>
                <w:noProof/>
                <w:webHidden/>
              </w:rPr>
              <w:instrText xml:space="preserve"> PAGEREF _Toc96009499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7E3950C" w14:textId="029EDFB8" w:rsidR="00A71ED8" w:rsidRDefault="00AD7D27">
          <w:pPr>
            <w:pStyle w:val="TOC2"/>
            <w:tabs>
              <w:tab w:val="left" w:pos="880"/>
              <w:tab w:val="right" w:pos="9016"/>
            </w:tabs>
            <w:rPr>
              <w:rFonts w:eastAsiaTheme="minorEastAsia"/>
              <w:noProof/>
              <w:sz w:val="22"/>
              <w:szCs w:val="22"/>
              <w:lang w:val="en-IE" w:eastAsia="en-IE"/>
            </w:rPr>
          </w:pPr>
          <w:hyperlink w:anchor="_Toc96009500" w:history="1">
            <w:r w:rsidR="00A71ED8" w:rsidRPr="00615C96">
              <w:rPr>
                <w:rStyle w:val="Hyperlink"/>
                <w:rFonts w:eastAsia="Calibri"/>
                <w:noProof/>
                <w14:scene3d>
                  <w14:camera w14:prst="orthographicFront"/>
                  <w14:lightRig w14:rig="threePt" w14:dir="t">
                    <w14:rot w14:lat="0" w14:lon="0" w14:rev="0"/>
                  </w14:lightRig>
                </w14:scene3d>
              </w:rPr>
              <w:t>5.3</w:t>
            </w:r>
            <w:r w:rsidR="00A71ED8">
              <w:rPr>
                <w:rFonts w:eastAsiaTheme="minorEastAsia"/>
                <w:noProof/>
                <w:sz w:val="22"/>
                <w:szCs w:val="22"/>
                <w:lang w:val="en-IE" w:eastAsia="en-IE"/>
              </w:rPr>
              <w:tab/>
            </w:r>
            <w:r w:rsidR="00A71ED8" w:rsidRPr="00615C96">
              <w:rPr>
                <w:rStyle w:val="Hyperlink"/>
                <w:rFonts w:eastAsia="Calibri"/>
                <w:noProof/>
              </w:rPr>
              <w:t>Textual Representation of Data-Set</w:t>
            </w:r>
            <w:r w:rsidR="00A71ED8">
              <w:rPr>
                <w:noProof/>
                <w:webHidden/>
              </w:rPr>
              <w:tab/>
            </w:r>
            <w:r w:rsidR="00A71ED8">
              <w:rPr>
                <w:noProof/>
                <w:webHidden/>
              </w:rPr>
              <w:fldChar w:fldCharType="begin"/>
            </w:r>
            <w:r w:rsidR="00A71ED8">
              <w:rPr>
                <w:noProof/>
                <w:webHidden/>
              </w:rPr>
              <w:instrText xml:space="preserve"> PAGEREF _Toc96009500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0D9D762" w14:textId="37C0CC16" w:rsidR="00A71ED8" w:rsidRDefault="00AD7D27">
          <w:pPr>
            <w:pStyle w:val="TOC2"/>
            <w:tabs>
              <w:tab w:val="left" w:pos="880"/>
              <w:tab w:val="right" w:pos="9016"/>
            </w:tabs>
            <w:rPr>
              <w:rFonts w:eastAsiaTheme="minorEastAsia"/>
              <w:noProof/>
              <w:sz w:val="22"/>
              <w:szCs w:val="22"/>
              <w:lang w:val="en-IE" w:eastAsia="en-IE"/>
            </w:rPr>
          </w:pPr>
          <w:hyperlink w:anchor="_Toc96009501" w:history="1">
            <w:r w:rsidR="00A71ED8" w:rsidRPr="00615C96">
              <w:rPr>
                <w:rStyle w:val="Hyperlink"/>
                <w:noProof/>
                <w14:scene3d>
                  <w14:camera w14:prst="orthographicFront"/>
                  <w14:lightRig w14:rig="threePt" w14:dir="t">
                    <w14:rot w14:lat="0" w14:lon="0" w14:rev="0"/>
                  </w14:lightRig>
                </w14:scene3d>
              </w:rPr>
              <w:t>5.4</w:t>
            </w:r>
            <w:r w:rsidR="00A71ED8">
              <w:rPr>
                <w:rFonts w:eastAsiaTheme="minorEastAsia"/>
                <w:noProof/>
                <w:sz w:val="22"/>
                <w:szCs w:val="22"/>
                <w:lang w:val="en-IE" w:eastAsia="en-IE"/>
              </w:rPr>
              <w:tab/>
            </w:r>
            <w:r w:rsidR="00A71ED8" w:rsidRPr="00615C96">
              <w:rPr>
                <w:rStyle w:val="Hyperlink"/>
                <w:rFonts w:eastAsia="Calibri"/>
                <w:noProof/>
              </w:rPr>
              <w:t>Business Rules</w:t>
            </w:r>
            <w:r w:rsidR="00A71ED8">
              <w:rPr>
                <w:noProof/>
                <w:webHidden/>
              </w:rPr>
              <w:tab/>
            </w:r>
            <w:r w:rsidR="00A71ED8">
              <w:rPr>
                <w:noProof/>
                <w:webHidden/>
              </w:rPr>
              <w:fldChar w:fldCharType="begin"/>
            </w:r>
            <w:r w:rsidR="00A71ED8">
              <w:rPr>
                <w:noProof/>
                <w:webHidden/>
              </w:rPr>
              <w:instrText xml:space="preserve"> PAGEREF _Toc96009501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5028A544" w14:textId="07E7DFF8" w:rsidR="00A71ED8" w:rsidRDefault="00AD7D27">
          <w:pPr>
            <w:pStyle w:val="TOC2"/>
            <w:tabs>
              <w:tab w:val="left" w:pos="880"/>
              <w:tab w:val="right" w:pos="9016"/>
            </w:tabs>
            <w:rPr>
              <w:rFonts w:eastAsiaTheme="minorEastAsia"/>
              <w:noProof/>
              <w:sz w:val="22"/>
              <w:szCs w:val="22"/>
              <w:lang w:val="en-IE" w:eastAsia="en-IE"/>
            </w:rPr>
          </w:pPr>
          <w:hyperlink w:anchor="_Toc96009502" w:history="1">
            <w:r w:rsidR="00A71ED8" w:rsidRPr="00615C96">
              <w:rPr>
                <w:rStyle w:val="Hyperlink"/>
                <w:rFonts w:eastAsia="Calibri"/>
                <w:noProof/>
                <w14:scene3d>
                  <w14:camera w14:prst="orthographicFront"/>
                  <w14:lightRig w14:rig="threePt" w14:dir="t">
                    <w14:rot w14:lat="0" w14:lon="0" w14:rev="0"/>
                  </w14:lightRig>
                </w14:scene3d>
              </w:rPr>
              <w:t>5.5</w:t>
            </w:r>
            <w:r w:rsidR="00A71ED8">
              <w:rPr>
                <w:rFonts w:eastAsiaTheme="minorEastAsia"/>
                <w:noProof/>
                <w:sz w:val="22"/>
                <w:szCs w:val="22"/>
                <w:lang w:val="en-IE" w:eastAsia="en-IE"/>
              </w:rPr>
              <w:tab/>
            </w:r>
            <w:r w:rsidR="00A71ED8" w:rsidRPr="00615C96">
              <w:rPr>
                <w:rStyle w:val="Hyperlink"/>
                <w:rFonts w:eastAsia="Calibri"/>
                <w:noProof/>
              </w:rPr>
              <w:t>Entity Relationship Diagram</w:t>
            </w:r>
            <w:r w:rsidR="00A71ED8">
              <w:rPr>
                <w:noProof/>
                <w:webHidden/>
              </w:rPr>
              <w:tab/>
            </w:r>
            <w:r w:rsidR="00A71ED8">
              <w:rPr>
                <w:noProof/>
                <w:webHidden/>
              </w:rPr>
              <w:fldChar w:fldCharType="begin"/>
            </w:r>
            <w:r w:rsidR="00A71ED8">
              <w:rPr>
                <w:noProof/>
                <w:webHidden/>
              </w:rPr>
              <w:instrText xml:space="preserve"> PAGEREF _Toc96009502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4258F34D" w14:textId="08C843BD" w:rsidR="00A71ED8" w:rsidRDefault="00AD7D27">
          <w:pPr>
            <w:pStyle w:val="TOC2"/>
            <w:tabs>
              <w:tab w:val="left" w:pos="880"/>
              <w:tab w:val="right" w:pos="9016"/>
            </w:tabs>
            <w:rPr>
              <w:rFonts w:eastAsiaTheme="minorEastAsia"/>
              <w:noProof/>
              <w:sz w:val="22"/>
              <w:szCs w:val="22"/>
              <w:lang w:val="en-IE" w:eastAsia="en-IE"/>
            </w:rPr>
          </w:pPr>
          <w:hyperlink w:anchor="_Toc96009503" w:history="1">
            <w:r w:rsidR="00A71ED8" w:rsidRPr="00615C96">
              <w:rPr>
                <w:rStyle w:val="Hyperlink"/>
                <w:noProof/>
                <w14:scene3d>
                  <w14:camera w14:prst="orthographicFront"/>
                  <w14:lightRig w14:rig="threePt" w14:dir="t">
                    <w14:rot w14:lat="0" w14:lon="0" w14:rev="0"/>
                  </w14:lightRig>
                </w14:scene3d>
              </w:rPr>
              <w:t>5.6</w:t>
            </w:r>
            <w:r w:rsidR="00A71ED8">
              <w:rPr>
                <w:rFonts w:eastAsiaTheme="minorEastAsia"/>
                <w:noProof/>
                <w:sz w:val="22"/>
                <w:szCs w:val="22"/>
                <w:lang w:val="en-IE" w:eastAsia="en-IE"/>
              </w:rPr>
              <w:tab/>
            </w:r>
            <w:r w:rsidR="00A71ED8" w:rsidRPr="00615C96">
              <w:rPr>
                <w:rStyle w:val="Hyperlink"/>
                <w:noProof/>
              </w:rPr>
              <w:t>Tables</w:t>
            </w:r>
            <w:r w:rsidR="00A71ED8">
              <w:rPr>
                <w:noProof/>
                <w:webHidden/>
              </w:rPr>
              <w:tab/>
            </w:r>
            <w:r w:rsidR="00A71ED8">
              <w:rPr>
                <w:noProof/>
                <w:webHidden/>
              </w:rPr>
              <w:fldChar w:fldCharType="begin"/>
            </w:r>
            <w:r w:rsidR="00A71ED8">
              <w:rPr>
                <w:noProof/>
                <w:webHidden/>
              </w:rPr>
              <w:instrText xml:space="preserve"> PAGEREF _Toc96009503 \h </w:instrText>
            </w:r>
            <w:r w:rsidR="00A71ED8">
              <w:rPr>
                <w:noProof/>
                <w:webHidden/>
              </w:rPr>
            </w:r>
            <w:r w:rsidR="00A71ED8">
              <w:rPr>
                <w:noProof/>
                <w:webHidden/>
              </w:rPr>
              <w:fldChar w:fldCharType="separate"/>
            </w:r>
            <w:r w:rsidR="00A71ED8">
              <w:rPr>
                <w:noProof/>
                <w:webHidden/>
              </w:rPr>
              <w:t>9</w:t>
            </w:r>
            <w:r w:rsidR="00A71ED8">
              <w:rPr>
                <w:noProof/>
                <w:webHidden/>
              </w:rPr>
              <w:fldChar w:fldCharType="end"/>
            </w:r>
          </w:hyperlink>
        </w:p>
        <w:p w14:paraId="697AA364" w14:textId="7BFDC246" w:rsidR="00A71ED8" w:rsidRDefault="00AD7D27">
          <w:pPr>
            <w:pStyle w:val="TOC2"/>
            <w:tabs>
              <w:tab w:val="left" w:pos="880"/>
              <w:tab w:val="right" w:pos="9016"/>
            </w:tabs>
            <w:rPr>
              <w:rFonts w:eastAsiaTheme="minorEastAsia"/>
              <w:noProof/>
              <w:sz w:val="22"/>
              <w:szCs w:val="22"/>
              <w:lang w:val="en-IE" w:eastAsia="en-IE"/>
            </w:rPr>
          </w:pPr>
          <w:hyperlink w:anchor="_Toc96009504" w:history="1">
            <w:r w:rsidR="00A71ED8" w:rsidRPr="00615C96">
              <w:rPr>
                <w:rStyle w:val="Hyperlink"/>
                <w:rFonts w:eastAsia="Calibri"/>
                <w:noProof/>
                <w14:scene3d>
                  <w14:camera w14:prst="orthographicFront"/>
                  <w14:lightRig w14:rig="threePt" w14:dir="t">
                    <w14:rot w14:lat="0" w14:lon="0" w14:rev="0"/>
                  </w14:lightRig>
                </w14:scene3d>
              </w:rPr>
              <w:t>5.7</w:t>
            </w:r>
            <w:r w:rsidR="00A71ED8">
              <w:rPr>
                <w:rFonts w:eastAsiaTheme="minorEastAsia"/>
                <w:noProof/>
                <w:sz w:val="22"/>
                <w:szCs w:val="22"/>
                <w:lang w:val="en-IE" w:eastAsia="en-IE"/>
              </w:rPr>
              <w:tab/>
            </w:r>
            <w:r w:rsidR="00A71ED8" w:rsidRPr="00615C96">
              <w:rPr>
                <w:rStyle w:val="Hyperlink"/>
                <w:rFonts w:eastAsia="Calibri"/>
                <w:noProof/>
              </w:rPr>
              <w:t>Database Dictionary</w:t>
            </w:r>
            <w:r w:rsidR="00A71ED8">
              <w:rPr>
                <w:noProof/>
                <w:webHidden/>
              </w:rPr>
              <w:tab/>
            </w:r>
            <w:r w:rsidR="00A71ED8">
              <w:rPr>
                <w:noProof/>
                <w:webHidden/>
              </w:rPr>
              <w:fldChar w:fldCharType="begin"/>
            </w:r>
            <w:r w:rsidR="00A71ED8">
              <w:rPr>
                <w:noProof/>
                <w:webHidden/>
              </w:rPr>
              <w:instrText xml:space="preserve"> PAGEREF _Toc96009504 \h </w:instrText>
            </w:r>
            <w:r w:rsidR="00A71ED8">
              <w:rPr>
                <w:noProof/>
                <w:webHidden/>
              </w:rPr>
            </w:r>
            <w:r w:rsidR="00A71ED8">
              <w:rPr>
                <w:noProof/>
                <w:webHidden/>
              </w:rPr>
              <w:fldChar w:fldCharType="separate"/>
            </w:r>
            <w:r w:rsidR="00A71ED8">
              <w:rPr>
                <w:noProof/>
                <w:webHidden/>
              </w:rPr>
              <w:t>10</w:t>
            </w:r>
            <w:r w:rsidR="00A71ED8">
              <w:rPr>
                <w:noProof/>
                <w:webHidden/>
              </w:rPr>
              <w:fldChar w:fldCharType="end"/>
            </w:r>
          </w:hyperlink>
        </w:p>
        <w:p w14:paraId="20DB2C0A" w14:textId="31C21F3D" w:rsidR="00A71ED8" w:rsidRDefault="00AD7D27">
          <w:pPr>
            <w:pStyle w:val="TOC1"/>
            <w:tabs>
              <w:tab w:val="left" w:pos="440"/>
              <w:tab w:val="right" w:pos="9016"/>
            </w:tabs>
            <w:rPr>
              <w:rFonts w:eastAsiaTheme="minorEastAsia"/>
              <w:noProof/>
              <w:sz w:val="22"/>
              <w:szCs w:val="22"/>
              <w:lang w:val="en-IE" w:eastAsia="en-IE"/>
            </w:rPr>
          </w:pPr>
          <w:hyperlink w:anchor="_Toc96009505" w:history="1">
            <w:r w:rsidR="00A71ED8" w:rsidRPr="00615C96">
              <w:rPr>
                <w:rStyle w:val="Hyperlink"/>
                <w:noProof/>
              </w:rPr>
              <w:t>6</w:t>
            </w:r>
            <w:r w:rsidR="00A71ED8">
              <w:rPr>
                <w:rFonts w:eastAsiaTheme="minorEastAsia"/>
                <w:noProof/>
                <w:sz w:val="22"/>
                <w:szCs w:val="22"/>
                <w:lang w:val="en-IE" w:eastAsia="en-IE"/>
              </w:rPr>
              <w:tab/>
            </w:r>
            <w:r w:rsidR="00A71ED8" w:rsidRPr="00615C96">
              <w:rPr>
                <w:rStyle w:val="Hyperlink"/>
                <w:noProof/>
              </w:rPr>
              <w:t>System Design/ Architecture Overview</w:t>
            </w:r>
            <w:r w:rsidR="00A71ED8">
              <w:rPr>
                <w:noProof/>
                <w:webHidden/>
              </w:rPr>
              <w:tab/>
            </w:r>
            <w:r w:rsidR="00A71ED8">
              <w:rPr>
                <w:noProof/>
                <w:webHidden/>
              </w:rPr>
              <w:fldChar w:fldCharType="begin"/>
            </w:r>
            <w:r w:rsidR="00A71ED8">
              <w:rPr>
                <w:noProof/>
                <w:webHidden/>
              </w:rPr>
              <w:instrText xml:space="preserve"> PAGEREF _Toc96009505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13354704" w14:textId="01D336E2" w:rsidR="00A71ED8" w:rsidRDefault="00AD7D27">
          <w:pPr>
            <w:pStyle w:val="TOC2"/>
            <w:tabs>
              <w:tab w:val="left" w:pos="880"/>
              <w:tab w:val="right" w:pos="9016"/>
            </w:tabs>
            <w:rPr>
              <w:rFonts w:eastAsiaTheme="minorEastAsia"/>
              <w:noProof/>
              <w:sz w:val="22"/>
              <w:szCs w:val="22"/>
              <w:lang w:val="en-IE" w:eastAsia="en-IE"/>
            </w:rPr>
          </w:pPr>
          <w:hyperlink w:anchor="_Toc96009506"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Introduction</w:t>
            </w:r>
            <w:r w:rsidR="00A71ED8">
              <w:rPr>
                <w:noProof/>
                <w:webHidden/>
              </w:rPr>
              <w:tab/>
            </w:r>
            <w:r w:rsidR="00A71ED8">
              <w:rPr>
                <w:noProof/>
                <w:webHidden/>
              </w:rPr>
              <w:fldChar w:fldCharType="begin"/>
            </w:r>
            <w:r w:rsidR="00A71ED8">
              <w:rPr>
                <w:noProof/>
                <w:webHidden/>
              </w:rPr>
              <w:instrText xml:space="preserve"> PAGEREF _Toc96009506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7DF20D96" w14:textId="377DCAE2" w:rsidR="00A71ED8" w:rsidRDefault="00AD7D27">
          <w:pPr>
            <w:pStyle w:val="TOC2"/>
            <w:tabs>
              <w:tab w:val="left" w:pos="880"/>
              <w:tab w:val="right" w:pos="9016"/>
            </w:tabs>
            <w:rPr>
              <w:rFonts w:eastAsiaTheme="minorEastAsia"/>
              <w:noProof/>
              <w:sz w:val="22"/>
              <w:szCs w:val="22"/>
              <w:lang w:val="en-IE" w:eastAsia="en-IE"/>
            </w:rPr>
          </w:pPr>
          <w:hyperlink w:anchor="_Toc96009507"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Model View Controller</w:t>
            </w:r>
            <w:r w:rsidR="00A71ED8">
              <w:rPr>
                <w:noProof/>
                <w:webHidden/>
              </w:rPr>
              <w:tab/>
            </w:r>
            <w:r w:rsidR="00A71ED8">
              <w:rPr>
                <w:noProof/>
                <w:webHidden/>
              </w:rPr>
              <w:fldChar w:fldCharType="begin"/>
            </w:r>
            <w:r w:rsidR="00A71ED8">
              <w:rPr>
                <w:noProof/>
                <w:webHidden/>
              </w:rPr>
              <w:instrText xml:space="preserve"> PAGEREF _Toc96009507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4A0028FB" w14:textId="1B6BFDFF" w:rsidR="00A71ED8" w:rsidRDefault="00AD7D27">
          <w:pPr>
            <w:pStyle w:val="TOC2"/>
            <w:tabs>
              <w:tab w:val="left" w:pos="880"/>
              <w:tab w:val="right" w:pos="9016"/>
            </w:tabs>
            <w:rPr>
              <w:rFonts w:eastAsiaTheme="minorEastAsia"/>
              <w:noProof/>
              <w:sz w:val="22"/>
              <w:szCs w:val="22"/>
              <w:lang w:val="en-IE" w:eastAsia="en-IE"/>
            </w:rPr>
          </w:pPr>
          <w:hyperlink w:anchor="_Toc96009508"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6.3</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User Authenticaion</w:t>
            </w:r>
            <w:r w:rsidR="00A71ED8">
              <w:rPr>
                <w:noProof/>
                <w:webHidden/>
              </w:rPr>
              <w:tab/>
            </w:r>
            <w:r w:rsidR="00A71ED8">
              <w:rPr>
                <w:noProof/>
                <w:webHidden/>
              </w:rPr>
              <w:fldChar w:fldCharType="begin"/>
            </w:r>
            <w:r w:rsidR="00A71ED8">
              <w:rPr>
                <w:noProof/>
                <w:webHidden/>
              </w:rPr>
              <w:instrText xml:space="preserve"> PAGEREF _Toc96009508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330F7D5" w14:textId="496A51F1" w:rsidR="00A71ED8" w:rsidRDefault="00AD7D27">
          <w:pPr>
            <w:pStyle w:val="TOC2"/>
            <w:tabs>
              <w:tab w:val="left" w:pos="880"/>
              <w:tab w:val="right" w:pos="9016"/>
            </w:tabs>
            <w:rPr>
              <w:rFonts w:eastAsiaTheme="minorEastAsia"/>
              <w:noProof/>
              <w:sz w:val="22"/>
              <w:szCs w:val="22"/>
              <w:lang w:val="en-IE" w:eastAsia="en-IE"/>
            </w:rPr>
          </w:pPr>
          <w:hyperlink w:anchor="_Toc96009509"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Routing</w:t>
            </w:r>
            <w:r w:rsidR="00A71ED8">
              <w:rPr>
                <w:noProof/>
                <w:webHidden/>
              </w:rPr>
              <w:tab/>
            </w:r>
            <w:r w:rsidR="00A71ED8">
              <w:rPr>
                <w:noProof/>
                <w:webHidden/>
              </w:rPr>
              <w:fldChar w:fldCharType="begin"/>
            </w:r>
            <w:r w:rsidR="00A71ED8">
              <w:rPr>
                <w:noProof/>
                <w:webHidden/>
              </w:rPr>
              <w:instrText xml:space="preserve"> PAGEREF _Toc96009509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8A06745" w14:textId="27AEFD7B" w:rsidR="00A71ED8" w:rsidRDefault="00AD7D27">
          <w:pPr>
            <w:pStyle w:val="TOC2"/>
            <w:tabs>
              <w:tab w:val="left" w:pos="880"/>
              <w:tab w:val="right" w:pos="9016"/>
            </w:tabs>
            <w:rPr>
              <w:rFonts w:eastAsiaTheme="minorEastAsia"/>
              <w:noProof/>
              <w:sz w:val="22"/>
              <w:szCs w:val="22"/>
              <w:lang w:val="en-IE" w:eastAsia="en-IE"/>
            </w:rPr>
          </w:pPr>
          <w:hyperlink w:anchor="_Toc96009510"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Templating</w:t>
            </w:r>
            <w:r w:rsidR="00A71ED8">
              <w:rPr>
                <w:noProof/>
                <w:webHidden/>
              </w:rPr>
              <w:tab/>
            </w:r>
            <w:r w:rsidR="00A71ED8">
              <w:rPr>
                <w:noProof/>
                <w:webHidden/>
              </w:rPr>
              <w:fldChar w:fldCharType="begin"/>
            </w:r>
            <w:r w:rsidR="00A71ED8">
              <w:rPr>
                <w:noProof/>
                <w:webHidden/>
              </w:rPr>
              <w:instrText xml:space="preserve"> PAGEREF _Toc96009510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CA68116" w14:textId="661804F9" w:rsidR="00A71ED8" w:rsidRDefault="00AD7D27">
          <w:pPr>
            <w:pStyle w:val="TOC1"/>
            <w:tabs>
              <w:tab w:val="left" w:pos="440"/>
              <w:tab w:val="right" w:pos="9016"/>
            </w:tabs>
            <w:rPr>
              <w:rFonts w:eastAsiaTheme="minorEastAsia"/>
              <w:noProof/>
              <w:sz w:val="22"/>
              <w:szCs w:val="22"/>
              <w:lang w:val="en-IE" w:eastAsia="en-IE"/>
            </w:rPr>
          </w:pPr>
          <w:hyperlink w:anchor="_Toc96009511" w:history="1">
            <w:r w:rsidR="00A71ED8" w:rsidRPr="00615C96">
              <w:rPr>
                <w:rStyle w:val="Hyperlink"/>
                <w:noProof/>
              </w:rPr>
              <w:t>7</w:t>
            </w:r>
            <w:r w:rsidR="00A71ED8">
              <w:rPr>
                <w:rFonts w:eastAsiaTheme="minorEastAsia"/>
                <w:noProof/>
                <w:sz w:val="22"/>
                <w:szCs w:val="22"/>
                <w:lang w:val="en-IE"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_Toc96009511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AB2EA3E" w14:textId="4905A558" w:rsidR="00A71ED8" w:rsidRDefault="00AD7D27">
          <w:pPr>
            <w:pStyle w:val="TOC2"/>
            <w:tabs>
              <w:tab w:val="left" w:pos="880"/>
              <w:tab w:val="right" w:pos="9016"/>
            </w:tabs>
            <w:rPr>
              <w:rFonts w:eastAsiaTheme="minorEastAsia"/>
              <w:noProof/>
              <w:sz w:val="22"/>
              <w:szCs w:val="22"/>
              <w:lang w:val="en-IE" w:eastAsia="en-IE"/>
            </w:rPr>
          </w:pPr>
          <w:hyperlink w:anchor="_Toc96009512"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7.1</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Introduction</w:t>
            </w:r>
            <w:r w:rsidR="00A71ED8">
              <w:rPr>
                <w:noProof/>
                <w:webHidden/>
              </w:rPr>
              <w:tab/>
            </w:r>
            <w:r w:rsidR="00A71ED8">
              <w:rPr>
                <w:noProof/>
                <w:webHidden/>
              </w:rPr>
              <w:fldChar w:fldCharType="begin"/>
            </w:r>
            <w:r w:rsidR="00A71ED8">
              <w:rPr>
                <w:noProof/>
                <w:webHidden/>
              </w:rPr>
              <w:instrText xml:space="preserve"> PAGEREF _Toc96009512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CD1457C" w14:textId="2EF57CC4" w:rsidR="00A71ED8" w:rsidRDefault="00AD7D27">
          <w:pPr>
            <w:pStyle w:val="TOC2"/>
            <w:tabs>
              <w:tab w:val="left" w:pos="880"/>
              <w:tab w:val="right" w:pos="9016"/>
            </w:tabs>
            <w:rPr>
              <w:rFonts w:eastAsiaTheme="minorEastAsia"/>
              <w:noProof/>
              <w:sz w:val="22"/>
              <w:szCs w:val="22"/>
              <w:lang w:val="en-IE" w:eastAsia="en-IE"/>
            </w:rPr>
          </w:pPr>
          <w:hyperlink w:anchor="_Toc96009513"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7.2</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Functional Testing</w:t>
            </w:r>
            <w:r w:rsidR="00A71ED8">
              <w:rPr>
                <w:noProof/>
                <w:webHidden/>
              </w:rPr>
              <w:tab/>
            </w:r>
            <w:r w:rsidR="00A71ED8">
              <w:rPr>
                <w:noProof/>
                <w:webHidden/>
              </w:rPr>
              <w:fldChar w:fldCharType="begin"/>
            </w:r>
            <w:r w:rsidR="00A71ED8">
              <w:rPr>
                <w:noProof/>
                <w:webHidden/>
              </w:rPr>
              <w:instrText xml:space="preserve"> PAGEREF _Toc96009513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33638DC0" w14:textId="4C7C9353" w:rsidR="00A71ED8" w:rsidRDefault="00AD7D27">
          <w:pPr>
            <w:pStyle w:val="TOC3"/>
            <w:rPr>
              <w:rFonts w:eastAsiaTheme="minorEastAsia"/>
              <w:noProof/>
              <w:sz w:val="22"/>
              <w:szCs w:val="22"/>
              <w:lang w:val="en-IE" w:eastAsia="en-IE"/>
            </w:rPr>
          </w:pPr>
          <w:hyperlink w:anchor="_Toc96009514"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7.2.1</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Login/Registration</w:t>
            </w:r>
            <w:r w:rsidR="00A71ED8">
              <w:rPr>
                <w:noProof/>
                <w:webHidden/>
              </w:rPr>
              <w:tab/>
            </w:r>
            <w:r w:rsidR="00A71ED8">
              <w:rPr>
                <w:noProof/>
                <w:webHidden/>
              </w:rPr>
              <w:fldChar w:fldCharType="begin"/>
            </w:r>
            <w:r w:rsidR="00A71ED8">
              <w:rPr>
                <w:noProof/>
                <w:webHidden/>
              </w:rPr>
              <w:instrText xml:space="preserve"> PAGEREF _Toc96009514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D41C137" w14:textId="5B0CDBAB" w:rsidR="00A71ED8" w:rsidRDefault="00AD7D27">
          <w:pPr>
            <w:pStyle w:val="TOC3"/>
            <w:rPr>
              <w:rFonts w:eastAsiaTheme="minorEastAsia"/>
              <w:noProof/>
              <w:sz w:val="22"/>
              <w:szCs w:val="22"/>
              <w:lang w:val="en-IE" w:eastAsia="en-IE"/>
            </w:rPr>
          </w:pPr>
          <w:hyperlink w:anchor="_Toc96009515"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7.2.2</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Navigation</w:t>
            </w:r>
            <w:r w:rsidR="00A71ED8">
              <w:rPr>
                <w:noProof/>
                <w:webHidden/>
              </w:rPr>
              <w:tab/>
            </w:r>
            <w:r w:rsidR="00A71ED8">
              <w:rPr>
                <w:noProof/>
                <w:webHidden/>
              </w:rPr>
              <w:fldChar w:fldCharType="begin"/>
            </w:r>
            <w:r w:rsidR="00A71ED8">
              <w:rPr>
                <w:noProof/>
                <w:webHidden/>
              </w:rPr>
              <w:instrText xml:space="preserve"> PAGEREF _Toc96009515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2E9E12E1" w14:textId="5C148217" w:rsidR="00A71ED8" w:rsidRDefault="00AD7D27">
          <w:pPr>
            <w:pStyle w:val="TOC3"/>
            <w:rPr>
              <w:rFonts w:eastAsiaTheme="minorEastAsia"/>
              <w:noProof/>
              <w:sz w:val="22"/>
              <w:szCs w:val="22"/>
              <w:lang w:val="en-IE" w:eastAsia="en-IE"/>
            </w:rPr>
          </w:pPr>
          <w:hyperlink w:anchor="_Toc96009516"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7.2.3</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Calculation</w:t>
            </w:r>
            <w:r w:rsidR="00A71ED8">
              <w:rPr>
                <w:noProof/>
                <w:webHidden/>
              </w:rPr>
              <w:tab/>
            </w:r>
            <w:r w:rsidR="00A71ED8">
              <w:rPr>
                <w:noProof/>
                <w:webHidden/>
              </w:rPr>
              <w:fldChar w:fldCharType="begin"/>
            </w:r>
            <w:r w:rsidR="00A71ED8">
              <w:rPr>
                <w:noProof/>
                <w:webHidden/>
              </w:rPr>
              <w:instrText xml:space="preserve"> PAGEREF _Toc96009516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147088D" w14:textId="7D3B4E42" w:rsidR="00A71ED8" w:rsidRDefault="00AD7D27">
          <w:pPr>
            <w:pStyle w:val="TOC3"/>
            <w:rPr>
              <w:rFonts w:eastAsiaTheme="minorEastAsia"/>
              <w:noProof/>
              <w:sz w:val="22"/>
              <w:szCs w:val="22"/>
              <w:lang w:val="en-IE" w:eastAsia="en-IE"/>
            </w:rPr>
          </w:pPr>
          <w:hyperlink w:anchor="_Toc96009517"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7.2.4</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CRUD</w:t>
            </w:r>
            <w:r w:rsidR="00A71ED8">
              <w:rPr>
                <w:noProof/>
                <w:webHidden/>
              </w:rPr>
              <w:tab/>
            </w:r>
            <w:r w:rsidR="00A71ED8">
              <w:rPr>
                <w:noProof/>
                <w:webHidden/>
              </w:rPr>
              <w:fldChar w:fldCharType="begin"/>
            </w:r>
            <w:r w:rsidR="00A71ED8">
              <w:rPr>
                <w:noProof/>
                <w:webHidden/>
              </w:rPr>
              <w:instrText xml:space="preserve"> PAGEREF _Toc96009517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1D1FAF4A" w14:textId="3D337E40" w:rsidR="00A71ED8" w:rsidRDefault="00AD7D27">
          <w:pPr>
            <w:pStyle w:val="TOC3"/>
            <w:rPr>
              <w:rFonts w:eastAsiaTheme="minorEastAsia"/>
              <w:noProof/>
              <w:sz w:val="22"/>
              <w:szCs w:val="22"/>
              <w:lang w:val="en-IE" w:eastAsia="en-IE"/>
            </w:rPr>
          </w:pPr>
          <w:hyperlink w:anchor="_Toc96009518" w:history="1">
            <w:r w:rsidR="00A71ED8" w:rsidRPr="00615C96">
              <w:rPr>
                <w:rStyle w:val="Hyperlink"/>
                <w:noProof/>
                <w14:scene3d>
                  <w14:camera w14:prst="orthographicFront"/>
                  <w14:lightRig w14:rig="threePt" w14:dir="t">
                    <w14:rot w14:lat="0" w14:lon="0" w14:rev="0"/>
                  </w14:lightRig>
                </w14:scene3d>
              </w:rPr>
              <w:t>7.2.5</w:t>
            </w:r>
            <w:r w:rsidR="00A71ED8">
              <w:rPr>
                <w:rFonts w:eastAsiaTheme="minorEastAsia"/>
                <w:noProof/>
                <w:sz w:val="22"/>
                <w:szCs w:val="22"/>
                <w:lang w:val="en-IE" w:eastAsia="en-IE"/>
              </w:rPr>
              <w:tab/>
            </w:r>
            <w:r w:rsidR="00A71ED8" w:rsidRPr="00615C96">
              <w:rPr>
                <w:rStyle w:val="Hyperlink"/>
                <w:noProof/>
              </w:rPr>
              <w:t>Discussion of Functional Testing Results</w:t>
            </w:r>
            <w:r w:rsidR="00A71ED8">
              <w:rPr>
                <w:noProof/>
                <w:webHidden/>
              </w:rPr>
              <w:tab/>
            </w:r>
            <w:r w:rsidR="00A71ED8">
              <w:rPr>
                <w:noProof/>
                <w:webHidden/>
              </w:rPr>
              <w:fldChar w:fldCharType="begin"/>
            </w:r>
            <w:r w:rsidR="00A71ED8">
              <w:rPr>
                <w:noProof/>
                <w:webHidden/>
              </w:rPr>
              <w:instrText xml:space="preserve"> PAGEREF _Toc96009518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639467D9" w14:textId="26A913F9" w:rsidR="00A71ED8" w:rsidRDefault="00AD7D27">
          <w:pPr>
            <w:pStyle w:val="TOC2"/>
            <w:tabs>
              <w:tab w:val="left" w:pos="880"/>
              <w:tab w:val="right" w:pos="9016"/>
            </w:tabs>
            <w:rPr>
              <w:rFonts w:eastAsiaTheme="minorEastAsia"/>
              <w:noProof/>
              <w:sz w:val="22"/>
              <w:szCs w:val="22"/>
              <w:lang w:val="en-IE" w:eastAsia="en-IE"/>
            </w:rPr>
          </w:pPr>
          <w:hyperlink w:anchor="_Toc96009519"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7.3</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User Testing</w:t>
            </w:r>
            <w:r w:rsidR="00A71ED8">
              <w:rPr>
                <w:noProof/>
                <w:webHidden/>
              </w:rPr>
              <w:tab/>
            </w:r>
            <w:r w:rsidR="00A71ED8">
              <w:rPr>
                <w:noProof/>
                <w:webHidden/>
              </w:rPr>
              <w:fldChar w:fldCharType="begin"/>
            </w:r>
            <w:r w:rsidR="00A71ED8">
              <w:rPr>
                <w:noProof/>
                <w:webHidden/>
              </w:rPr>
              <w:instrText xml:space="preserve"> PAGEREF _Toc96009519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4F60DD7D" w14:textId="5D657BB6" w:rsidR="00A71ED8" w:rsidRDefault="00AD7D27">
          <w:pPr>
            <w:pStyle w:val="TOC2"/>
            <w:tabs>
              <w:tab w:val="left" w:pos="880"/>
              <w:tab w:val="right" w:pos="9016"/>
            </w:tabs>
            <w:rPr>
              <w:rFonts w:eastAsiaTheme="minorEastAsia"/>
              <w:noProof/>
              <w:sz w:val="22"/>
              <w:szCs w:val="22"/>
              <w:lang w:val="en-IE" w:eastAsia="en-IE"/>
            </w:rPr>
          </w:pPr>
          <w:hyperlink w:anchor="_Toc96009520"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7.4</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Conclusion</w:t>
            </w:r>
            <w:r w:rsidR="00A71ED8">
              <w:rPr>
                <w:noProof/>
                <w:webHidden/>
              </w:rPr>
              <w:tab/>
            </w:r>
            <w:r w:rsidR="00A71ED8">
              <w:rPr>
                <w:noProof/>
                <w:webHidden/>
              </w:rPr>
              <w:fldChar w:fldCharType="begin"/>
            </w:r>
            <w:r w:rsidR="00A71ED8">
              <w:rPr>
                <w:noProof/>
                <w:webHidden/>
              </w:rPr>
              <w:instrText xml:space="preserve"> PAGEREF _Toc96009520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521DEAE9" w14:textId="32388402" w:rsidR="00A71ED8" w:rsidRDefault="00AD7D27">
          <w:pPr>
            <w:pStyle w:val="TOC1"/>
            <w:tabs>
              <w:tab w:val="left" w:pos="440"/>
              <w:tab w:val="right" w:pos="9016"/>
            </w:tabs>
            <w:rPr>
              <w:rFonts w:eastAsiaTheme="minorEastAsia"/>
              <w:noProof/>
              <w:sz w:val="22"/>
              <w:szCs w:val="22"/>
              <w:lang w:val="en-IE" w:eastAsia="en-IE"/>
            </w:rPr>
          </w:pPr>
          <w:hyperlink w:anchor="_Toc96009521" w:history="1">
            <w:r w:rsidR="00A71ED8" w:rsidRPr="00615C96">
              <w:rPr>
                <w:rStyle w:val="Hyperlink"/>
                <w:noProof/>
              </w:rPr>
              <w:t>8</w:t>
            </w:r>
            <w:r w:rsidR="00A71ED8">
              <w:rPr>
                <w:rFonts w:eastAsiaTheme="minorEastAsia"/>
                <w:noProof/>
                <w:sz w:val="22"/>
                <w:szCs w:val="22"/>
                <w:lang w:val="en-IE" w:eastAsia="en-IE"/>
              </w:rPr>
              <w:tab/>
            </w:r>
            <w:r w:rsidR="00A71ED8" w:rsidRPr="00615C96">
              <w:rPr>
                <w:rStyle w:val="Hyperlink"/>
                <w:noProof/>
              </w:rPr>
              <w:t>Project Management</w:t>
            </w:r>
            <w:r w:rsidR="00A71ED8">
              <w:rPr>
                <w:noProof/>
                <w:webHidden/>
              </w:rPr>
              <w:tab/>
            </w:r>
            <w:r w:rsidR="00A71ED8">
              <w:rPr>
                <w:noProof/>
                <w:webHidden/>
              </w:rPr>
              <w:fldChar w:fldCharType="begin"/>
            </w:r>
            <w:r w:rsidR="00A71ED8">
              <w:rPr>
                <w:noProof/>
                <w:webHidden/>
              </w:rPr>
              <w:instrText xml:space="preserve"> PAGEREF _Toc96009521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0C9D910" w14:textId="3D3FDFAE" w:rsidR="00A71ED8" w:rsidRDefault="00AD7D27">
          <w:pPr>
            <w:pStyle w:val="TOC2"/>
            <w:tabs>
              <w:tab w:val="left" w:pos="880"/>
              <w:tab w:val="right" w:pos="9016"/>
            </w:tabs>
            <w:rPr>
              <w:rFonts w:eastAsiaTheme="minorEastAsia"/>
              <w:noProof/>
              <w:sz w:val="22"/>
              <w:szCs w:val="22"/>
              <w:lang w:val="en-IE" w:eastAsia="en-IE"/>
            </w:rPr>
          </w:pPr>
          <w:hyperlink w:anchor="_Toc96009522" w:history="1">
            <w:r w:rsidR="00A71ED8" w:rsidRPr="00615C96">
              <w:rPr>
                <w:rStyle w:val="Hyperlink"/>
                <w:noProof/>
                <w14:scene3d>
                  <w14:camera w14:prst="orthographicFront"/>
                  <w14:lightRig w14:rig="threePt" w14:dir="t">
                    <w14:rot w14:lat="0" w14:lon="0" w14:rev="0"/>
                  </w14:lightRig>
                </w14:scene3d>
              </w:rPr>
              <w:t>8.1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_Toc96009522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A9934A6" w14:textId="4AF9F9F8" w:rsidR="00A71ED8" w:rsidRDefault="00AD7D27">
          <w:pPr>
            <w:pStyle w:val="TOC2"/>
            <w:tabs>
              <w:tab w:val="left" w:pos="880"/>
              <w:tab w:val="right" w:pos="9016"/>
            </w:tabs>
            <w:rPr>
              <w:rFonts w:eastAsiaTheme="minorEastAsia"/>
              <w:noProof/>
              <w:sz w:val="22"/>
              <w:szCs w:val="22"/>
              <w:lang w:val="en-IE" w:eastAsia="en-IE"/>
            </w:rPr>
          </w:pPr>
          <w:hyperlink w:anchor="_Toc96009523" w:history="1">
            <w:r w:rsidR="00A71ED8" w:rsidRPr="00615C96">
              <w:rPr>
                <w:rStyle w:val="Hyperlink"/>
                <w:noProof/>
                <w14:scene3d>
                  <w14:camera w14:prst="orthographicFront"/>
                  <w14:lightRig w14:rig="threePt" w14:dir="t">
                    <w14:rot w14:lat="0" w14:lon="0" w14:rev="0"/>
                  </w14:lightRig>
                </w14:scene3d>
              </w:rPr>
              <w:t>8.2</w:t>
            </w:r>
            <w:r w:rsidR="00A71ED8">
              <w:rPr>
                <w:rFonts w:eastAsiaTheme="minorEastAsia"/>
                <w:noProof/>
                <w:sz w:val="22"/>
                <w:szCs w:val="22"/>
                <w:lang w:val="en-IE" w:eastAsia="en-IE"/>
              </w:rPr>
              <w:tab/>
            </w:r>
            <w:r w:rsidR="00A71ED8" w:rsidRPr="00615C96">
              <w:rPr>
                <w:rStyle w:val="Hyperlink"/>
                <w:noProof/>
              </w:rPr>
              <w:t>Project Phases</w:t>
            </w:r>
            <w:r w:rsidR="00A71ED8">
              <w:rPr>
                <w:noProof/>
                <w:webHidden/>
              </w:rPr>
              <w:tab/>
            </w:r>
            <w:r w:rsidR="00A71ED8">
              <w:rPr>
                <w:noProof/>
                <w:webHidden/>
              </w:rPr>
              <w:fldChar w:fldCharType="begin"/>
            </w:r>
            <w:r w:rsidR="00A71ED8">
              <w:rPr>
                <w:noProof/>
                <w:webHidden/>
              </w:rPr>
              <w:instrText xml:space="preserve"> PAGEREF _Toc96009523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285851F" w14:textId="5A408C76" w:rsidR="00A71ED8" w:rsidRDefault="00AD7D27">
          <w:pPr>
            <w:pStyle w:val="TOC3"/>
            <w:rPr>
              <w:rFonts w:eastAsiaTheme="minorEastAsia"/>
              <w:noProof/>
              <w:sz w:val="22"/>
              <w:szCs w:val="22"/>
              <w:lang w:val="en-IE" w:eastAsia="en-IE"/>
            </w:rPr>
          </w:pPr>
          <w:hyperlink w:anchor="_Toc96009524" w:history="1">
            <w:r w:rsidR="00A71ED8" w:rsidRPr="00615C96">
              <w:rPr>
                <w:rStyle w:val="Hyperlink"/>
                <w:noProof/>
                <w14:scene3d>
                  <w14:camera w14:prst="orthographicFront"/>
                  <w14:lightRig w14:rig="threePt" w14:dir="t">
                    <w14:rot w14:lat="0" w14:lon="0" w14:rev="0"/>
                  </w14:lightRig>
                </w14:scene3d>
              </w:rPr>
              <w:t>8.2.1</w:t>
            </w:r>
            <w:r w:rsidR="00A71ED8">
              <w:rPr>
                <w:rFonts w:eastAsiaTheme="minorEastAsia"/>
                <w:noProof/>
                <w:sz w:val="22"/>
                <w:szCs w:val="22"/>
                <w:lang w:val="en-IE"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_Toc96009524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7750AE4E" w14:textId="7A2C0074" w:rsidR="00A71ED8" w:rsidRDefault="00AD7D27">
          <w:pPr>
            <w:pStyle w:val="TOC3"/>
            <w:rPr>
              <w:rFonts w:eastAsiaTheme="minorEastAsia"/>
              <w:noProof/>
              <w:sz w:val="22"/>
              <w:szCs w:val="22"/>
              <w:lang w:val="en-IE" w:eastAsia="en-IE"/>
            </w:rPr>
          </w:pPr>
          <w:hyperlink w:anchor="_Toc96009525" w:history="1">
            <w:r w:rsidR="00A71ED8" w:rsidRPr="00615C96">
              <w:rPr>
                <w:rStyle w:val="Hyperlink"/>
                <w:noProof/>
                <w14:scene3d>
                  <w14:camera w14:prst="orthographicFront"/>
                  <w14:lightRig w14:rig="threePt" w14:dir="t">
                    <w14:rot w14:lat="0" w14:lon="0" w14:rev="0"/>
                  </w14:lightRig>
                </w14:scene3d>
              </w:rPr>
              <w:t>8.2.2</w:t>
            </w:r>
            <w:r w:rsidR="00A71ED8">
              <w:rPr>
                <w:rFonts w:eastAsiaTheme="minorEastAsia"/>
                <w:noProof/>
                <w:sz w:val="22"/>
                <w:szCs w:val="22"/>
                <w:lang w:val="en-IE" w:eastAsia="en-IE"/>
              </w:rPr>
              <w:tab/>
            </w:r>
            <w:r w:rsidR="00A71ED8" w:rsidRPr="00615C96">
              <w:rPr>
                <w:rStyle w:val="Hyperlink"/>
                <w:noProof/>
              </w:rPr>
              <w:t>Design</w:t>
            </w:r>
            <w:r w:rsidR="00A71ED8">
              <w:rPr>
                <w:noProof/>
                <w:webHidden/>
              </w:rPr>
              <w:tab/>
            </w:r>
            <w:r w:rsidR="00A71ED8">
              <w:rPr>
                <w:noProof/>
                <w:webHidden/>
              </w:rPr>
              <w:fldChar w:fldCharType="begin"/>
            </w:r>
            <w:r w:rsidR="00A71ED8">
              <w:rPr>
                <w:noProof/>
                <w:webHidden/>
              </w:rPr>
              <w:instrText xml:space="preserve"> PAGEREF _Toc96009525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D3BE171" w14:textId="30DF9649" w:rsidR="00A71ED8" w:rsidRDefault="00AD7D27">
          <w:pPr>
            <w:pStyle w:val="TOC3"/>
            <w:rPr>
              <w:rFonts w:eastAsiaTheme="minorEastAsia"/>
              <w:noProof/>
              <w:sz w:val="22"/>
              <w:szCs w:val="22"/>
              <w:lang w:val="en-IE" w:eastAsia="en-IE"/>
            </w:rPr>
          </w:pPr>
          <w:hyperlink w:anchor="_Toc96009526" w:history="1">
            <w:r w:rsidR="00A71ED8" w:rsidRPr="00615C96">
              <w:rPr>
                <w:rStyle w:val="Hyperlink"/>
                <w:noProof/>
                <w14:scene3d>
                  <w14:camera w14:prst="orthographicFront"/>
                  <w14:lightRig w14:rig="threePt" w14:dir="t">
                    <w14:rot w14:lat="0" w14:lon="0" w14:rev="0"/>
                  </w14:lightRig>
                </w14:scene3d>
              </w:rPr>
              <w:t>8.2.3</w:t>
            </w:r>
            <w:r w:rsidR="00A71ED8">
              <w:rPr>
                <w:rFonts w:eastAsiaTheme="minorEastAsia"/>
                <w:noProof/>
                <w:sz w:val="22"/>
                <w:szCs w:val="22"/>
                <w:lang w:val="en-IE" w:eastAsia="en-IE"/>
              </w:rPr>
              <w:tab/>
            </w:r>
            <w:r w:rsidR="00A71ED8" w:rsidRPr="00615C96">
              <w:rPr>
                <w:rStyle w:val="Hyperlink"/>
                <w:noProof/>
              </w:rPr>
              <w:t>Implementation</w:t>
            </w:r>
            <w:r w:rsidR="00A71ED8">
              <w:rPr>
                <w:noProof/>
                <w:webHidden/>
              </w:rPr>
              <w:tab/>
            </w:r>
            <w:r w:rsidR="00A71ED8">
              <w:rPr>
                <w:noProof/>
                <w:webHidden/>
              </w:rPr>
              <w:fldChar w:fldCharType="begin"/>
            </w:r>
            <w:r w:rsidR="00A71ED8">
              <w:rPr>
                <w:noProof/>
                <w:webHidden/>
              </w:rPr>
              <w:instrText xml:space="preserve"> PAGEREF _Toc96009526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D4496AD" w14:textId="09D9BF8B" w:rsidR="00A71ED8" w:rsidRDefault="00AD7D27">
          <w:pPr>
            <w:pStyle w:val="TOC3"/>
            <w:rPr>
              <w:rFonts w:eastAsiaTheme="minorEastAsia"/>
              <w:noProof/>
              <w:sz w:val="22"/>
              <w:szCs w:val="22"/>
              <w:lang w:val="en-IE" w:eastAsia="en-IE"/>
            </w:rPr>
          </w:pPr>
          <w:hyperlink w:anchor="_Toc96009527" w:history="1">
            <w:r w:rsidR="00A71ED8" w:rsidRPr="00615C96">
              <w:rPr>
                <w:rStyle w:val="Hyperlink"/>
                <w:noProof/>
                <w14:scene3d>
                  <w14:camera w14:prst="orthographicFront"/>
                  <w14:lightRig w14:rig="threePt" w14:dir="t">
                    <w14:rot w14:lat="0" w14:lon="0" w14:rev="0"/>
                  </w14:lightRig>
                </w14:scene3d>
              </w:rPr>
              <w:t>8.2.4</w:t>
            </w:r>
            <w:r w:rsidR="00A71ED8">
              <w:rPr>
                <w:rFonts w:eastAsiaTheme="minorEastAsia"/>
                <w:noProof/>
                <w:sz w:val="22"/>
                <w:szCs w:val="22"/>
                <w:lang w:val="en-IE"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_Toc96009527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B55309B" w14:textId="607EA691" w:rsidR="00A71ED8" w:rsidRDefault="00AD7D27">
          <w:pPr>
            <w:pStyle w:val="TOC2"/>
            <w:tabs>
              <w:tab w:val="left" w:pos="880"/>
              <w:tab w:val="right" w:pos="9016"/>
            </w:tabs>
            <w:rPr>
              <w:rFonts w:eastAsiaTheme="minorEastAsia"/>
              <w:noProof/>
              <w:sz w:val="22"/>
              <w:szCs w:val="22"/>
              <w:lang w:val="en-IE" w:eastAsia="en-IE"/>
            </w:rPr>
          </w:pPr>
          <w:hyperlink w:anchor="_Toc96009528" w:history="1">
            <w:r w:rsidR="00A71ED8" w:rsidRPr="00615C96">
              <w:rPr>
                <w:rStyle w:val="Hyperlink"/>
                <w:noProof/>
                <w14:scene3d>
                  <w14:camera w14:prst="orthographicFront"/>
                  <w14:lightRig w14:rig="threePt" w14:dir="t">
                    <w14:rot w14:lat="0" w14:lon="0" w14:rev="0"/>
                  </w14:lightRig>
                </w14:scene3d>
              </w:rPr>
              <w:t>8.3</w:t>
            </w:r>
            <w:r w:rsidR="00A71ED8">
              <w:rPr>
                <w:rFonts w:eastAsiaTheme="minorEastAsia"/>
                <w:noProof/>
                <w:sz w:val="22"/>
                <w:szCs w:val="22"/>
                <w:lang w:val="en-IE" w:eastAsia="en-IE"/>
              </w:rPr>
              <w:tab/>
            </w:r>
            <w:r w:rsidR="00A71ED8" w:rsidRPr="00615C96">
              <w:rPr>
                <w:rStyle w:val="Hyperlink"/>
                <w:noProof/>
              </w:rPr>
              <w:t>SCRUM Methodology</w:t>
            </w:r>
            <w:r w:rsidR="00A71ED8">
              <w:rPr>
                <w:noProof/>
                <w:webHidden/>
              </w:rPr>
              <w:tab/>
            </w:r>
            <w:r w:rsidR="00A71ED8">
              <w:rPr>
                <w:noProof/>
                <w:webHidden/>
              </w:rPr>
              <w:fldChar w:fldCharType="begin"/>
            </w:r>
            <w:r w:rsidR="00A71ED8">
              <w:rPr>
                <w:noProof/>
                <w:webHidden/>
              </w:rPr>
              <w:instrText xml:space="preserve"> PAGEREF _Toc96009528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4E368845" w14:textId="5A6268E9" w:rsidR="00A71ED8" w:rsidRDefault="00AD7D27">
          <w:pPr>
            <w:pStyle w:val="TOC2"/>
            <w:tabs>
              <w:tab w:val="left" w:pos="880"/>
              <w:tab w:val="right" w:pos="9016"/>
            </w:tabs>
            <w:rPr>
              <w:rFonts w:eastAsiaTheme="minorEastAsia"/>
              <w:noProof/>
              <w:sz w:val="22"/>
              <w:szCs w:val="22"/>
              <w:lang w:val="en-IE" w:eastAsia="en-IE"/>
            </w:rPr>
          </w:pPr>
          <w:hyperlink w:anchor="_Toc96009529" w:history="1">
            <w:r w:rsidR="00A71ED8" w:rsidRPr="00615C96">
              <w:rPr>
                <w:rStyle w:val="Hyperlink"/>
                <w:noProof/>
                <w14:scene3d>
                  <w14:camera w14:prst="orthographicFront"/>
                  <w14:lightRig w14:rig="threePt" w14:dir="t">
                    <w14:rot w14:lat="0" w14:lon="0" w14:rev="0"/>
                  </w14:lightRig>
                </w14:scene3d>
              </w:rPr>
              <w:t>8.4</w:t>
            </w:r>
            <w:r w:rsidR="00A71ED8">
              <w:rPr>
                <w:rFonts w:eastAsiaTheme="minorEastAsia"/>
                <w:noProof/>
                <w:sz w:val="22"/>
                <w:szCs w:val="22"/>
                <w:lang w:val="en-IE" w:eastAsia="en-IE"/>
              </w:rPr>
              <w:tab/>
            </w:r>
            <w:r w:rsidR="00A71ED8" w:rsidRPr="00615C96">
              <w:rPr>
                <w:rStyle w:val="Hyperlink"/>
                <w:noProof/>
              </w:rPr>
              <w:t>Project Management Tools</w:t>
            </w:r>
            <w:r w:rsidR="00A71ED8">
              <w:rPr>
                <w:noProof/>
                <w:webHidden/>
              </w:rPr>
              <w:tab/>
            </w:r>
            <w:r w:rsidR="00A71ED8">
              <w:rPr>
                <w:noProof/>
                <w:webHidden/>
              </w:rPr>
              <w:fldChar w:fldCharType="begin"/>
            </w:r>
            <w:r w:rsidR="00A71ED8">
              <w:rPr>
                <w:noProof/>
                <w:webHidden/>
              </w:rPr>
              <w:instrText xml:space="preserve"> PAGEREF _Toc96009529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1D16905E" w14:textId="7B4D3EE5" w:rsidR="00A71ED8" w:rsidRDefault="00AD7D27">
          <w:pPr>
            <w:pStyle w:val="TOC3"/>
            <w:rPr>
              <w:rFonts w:eastAsiaTheme="minorEastAsia"/>
              <w:noProof/>
              <w:sz w:val="22"/>
              <w:szCs w:val="22"/>
              <w:lang w:val="en-IE" w:eastAsia="en-IE"/>
            </w:rPr>
          </w:pPr>
          <w:hyperlink w:anchor="_Toc96009530" w:history="1">
            <w:r w:rsidR="00A71ED8" w:rsidRPr="00615C96">
              <w:rPr>
                <w:rStyle w:val="Hyperlink"/>
                <w:noProof/>
                <w14:scene3d>
                  <w14:camera w14:prst="orthographicFront"/>
                  <w14:lightRig w14:rig="threePt" w14:dir="t">
                    <w14:rot w14:lat="0" w14:lon="0" w14:rev="0"/>
                  </w14:lightRig>
                </w14:scene3d>
              </w:rPr>
              <w:t>8.4.1</w:t>
            </w:r>
            <w:r w:rsidR="00A71ED8">
              <w:rPr>
                <w:rFonts w:eastAsiaTheme="minorEastAsia"/>
                <w:noProof/>
                <w:sz w:val="22"/>
                <w:szCs w:val="22"/>
                <w:lang w:val="en-IE" w:eastAsia="en-IE"/>
              </w:rPr>
              <w:tab/>
            </w:r>
            <w:r w:rsidR="00A71ED8" w:rsidRPr="00615C96">
              <w:rPr>
                <w:rStyle w:val="Hyperlink"/>
                <w:noProof/>
              </w:rPr>
              <w:t>Github Project</w:t>
            </w:r>
            <w:r w:rsidR="00A71ED8">
              <w:rPr>
                <w:noProof/>
                <w:webHidden/>
              </w:rPr>
              <w:tab/>
            </w:r>
            <w:r w:rsidR="00A71ED8">
              <w:rPr>
                <w:noProof/>
                <w:webHidden/>
              </w:rPr>
              <w:fldChar w:fldCharType="begin"/>
            </w:r>
            <w:r w:rsidR="00A71ED8">
              <w:rPr>
                <w:noProof/>
                <w:webHidden/>
              </w:rPr>
              <w:instrText xml:space="preserve"> PAGEREF _Toc96009530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05AD1CB3" w14:textId="251B2811" w:rsidR="00A71ED8" w:rsidRDefault="00AD7D27">
          <w:pPr>
            <w:pStyle w:val="TOC3"/>
            <w:rPr>
              <w:rFonts w:eastAsiaTheme="minorEastAsia"/>
              <w:noProof/>
              <w:sz w:val="22"/>
              <w:szCs w:val="22"/>
              <w:lang w:val="en-IE" w:eastAsia="en-IE"/>
            </w:rPr>
          </w:pPr>
          <w:hyperlink w:anchor="_Toc96009531" w:history="1">
            <w:r w:rsidR="00A71ED8" w:rsidRPr="00615C96">
              <w:rPr>
                <w:rStyle w:val="Hyperlink"/>
                <w:noProof/>
                <w14:scene3d>
                  <w14:camera w14:prst="orthographicFront"/>
                  <w14:lightRig w14:rig="threePt" w14:dir="t">
                    <w14:rot w14:lat="0" w14:lon="0" w14:rev="0"/>
                  </w14:lightRig>
                </w14:scene3d>
              </w:rPr>
              <w:t>8.4.2</w:t>
            </w:r>
            <w:r w:rsidR="00A71ED8">
              <w:rPr>
                <w:rFonts w:eastAsiaTheme="minorEastAsia"/>
                <w:noProof/>
                <w:sz w:val="22"/>
                <w:szCs w:val="22"/>
                <w:lang w:val="en-IE" w:eastAsia="en-IE"/>
              </w:rPr>
              <w:tab/>
            </w:r>
            <w:r w:rsidR="00A71ED8" w:rsidRPr="00615C96">
              <w:rPr>
                <w:rStyle w:val="Hyperlink"/>
                <w:noProof/>
              </w:rPr>
              <w:t>GitHub</w:t>
            </w:r>
            <w:r w:rsidR="00A71ED8">
              <w:rPr>
                <w:noProof/>
                <w:webHidden/>
              </w:rPr>
              <w:tab/>
            </w:r>
            <w:r w:rsidR="00A71ED8">
              <w:rPr>
                <w:noProof/>
                <w:webHidden/>
              </w:rPr>
              <w:fldChar w:fldCharType="begin"/>
            </w:r>
            <w:r w:rsidR="00A71ED8">
              <w:rPr>
                <w:noProof/>
                <w:webHidden/>
              </w:rPr>
              <w:instrText xml:space="preserve"> PAGEREF _Toc96009531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5D32BB7E" w14:textId="5EDECD8B" w:rsidR="00A71ED8" w:rsidRDefault="00AD7D27">
          <w:pPr>
            <w:pStyle w:val="TOC1"/>
            <w:tabs>
              <w:tab w:val="left" w:pos="440"/>
              <w:tab w:val="right" w:pos="9016"/>
            </w:tabs>
            <w:rPr>
              <w:rFonts w:eastAsiaTheme="minorEastAsia"/>
              <w:noProof/>
              <w:sz w:val="22"/>
              <w:szCs w:val="22"/>
              <w:lang w:val="en-IE" w:eastAsia="en-IE"/>
            </w:rPr>
          </w:pPr>
          <w:hyperlink w:anchor="_Toc96009532" w:history="1">
            <w:r w:rsidR="00A71ED8" w:rsidRPr="00615C96">
              <w:rPr>
                <w:rStyle w:val="Hyperlink"/>
                <w:noProof/>
              </w:rPr>
              <w:t>9</w:t>
            </w:r>
            <w:r w:rsidR="00A71ED8">
              <w:rPr>
                <w:rFonts w:eastAsiaTheme="minorEastAsia"/>
                <w:noProof/>
                <w:sz w:val="22"/>
                <w:szCs w:val="22"/>
                <w:lang w:val="en-IE" w:eastAsia="en-IE"/>
              </w:rPr>
              <w:tab/>
            </w:r>
            <w:r w:rsidR="00A71ED8" w:rsidRPr="00615C96">
              <w:rPr>
                <w:rStyle w:val="Hyperlink"/>
                <w:noProof/>
              </w:rPr>
              <w:t>Reflection</w:t>
            </w:r>
            <w:r w:rsidR="00A71ED8">
              <w:rPr>
                <w:noProof/>
                <w:webHidden/>
              </w:rPr>
              <w:tab/>
            </w:r>
            <w:r w:rsidR="00A71ED8">
              <w:rPr>
                <w:noProof/>
                <w:webHidden/>
              </w:rPr>
              <w:fldChar w:fldCharType="begin"/>
            </w:r>
            <w:r w:rsidR="00A71ED8">
              <w:rPr>
                <w:noProof/>
                <w:webHidden/>
              </w:rPr>
              <w:instrText xml:space="preserve"> PAGEREF _Toc96009532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E4FC103" w14:textId="5AF1270E" w:rsidR="00A71ED8" w:rsidRDefault="00AD7D27">
          <w:pPr>
            <w:pStyle w:val="TOC2"/>
            <w:tabs>
              <w:tab w:val="left" w:pos="880"/>
              <w:tab w:val="right" w:pos="9016"/>
            </w:tabs>
            <w:rPr>
              <w:rFonts w:eastAsiaTheme="minorEastAsia"/>
              <w:noProof/>
              <w:sz w:val="22"/>
              <w:szCs w:val="22"/>
              <w:lang w:val="en-IE" w:eastAsia="en-IE"/>
            </w:rPr>
          </w:pPr>
          <w:hyperlink w:anchor="_Toc96009533" w:history="1">
            <w:r w:rsidR="00A71ED8" w:rsidRPr="00615C96">
              <w:rPr>
                <w:rStyle w:val="Hyperlink"/>
                <w:noProof/>
                <w14:scene3d>
                  <w14:camera w14:prst="orthographicFront"/>
                  <w14:lightRig w14:rig="threePt" w14:dir="t">
                    <w14:rot w14:lat="0" w14:lon="0" w14:rev="0"/>
                  </w14:lightRig>
                </w14:scene3d>
              </w:rPr>
              <w:t>9.1</w:t>
            </w:r>
            <w:r w:rsidR="00A71ED8">
              <w:rPr>
                <w:rFonts w:eastAsiaTheme="minorEastAsia"/>
                <w:noProof/>
                <w:sz w:val="22"/>
                <w:szCs w:val="22"/>
                <w:lang w:val="en-IE" w:eastAsia="en-IE"/>
              </w:rPr>
              <w:tab/>
            </w:r>
            <w:r w:rsidR="00A71ED8" w:rsidRPr="00615C96">
              <w:rPr>
                <w:rStyle w:val="Hyperlink"/>
                <w:noProof/>
              </w:rPr>
              <w:t>Your views on the project</w:t>
            </w:r>
            <w:r w:rsidR="00A71ED8">
              <w:rPr>
                <w:noProof/>
                <w:webHidden/>
              </w:rPr>
              <w:tab/>
            </w:r>
            <w:r w:rsidR="00A71ED8">
              <w:rPr>
                <w:noProof/>
                <w:webHidden/>
              </w:rPr>
              <w:fldChar w:fldCharType="begin"/>
            </w:r>
            <w:r w:rsidR="00A71ED8">
              <w:rPr>
                <w:noProof/>
                <w:webHidden/>
              </w:rPr>
              <w:instrText xml:space="preserve"> PAGEREF _Toc96009533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4AC940A" w14:textId="4431CB29" w:rsidR="00A71ED8" w:rsidRDefault="00AD7D27">
          <w:pPr>
            <w:pStyle w:val="TOC2"/>
            <w:tabs>
              <w:tab w:val="left" w:pos="880"/>
              <w:tab w:val="right" w:pos="9016"/>
            </w:tabs>
            <w:rPr>
              <w:rFonts w:eastAsiaTheme="minorEastAsia"/>
              <w:noProof/>
              <w:sz w:val="22"/>
              <w:szCs w:val="22"/>
              <w:lang w:val="en-IE" w:eastAsia="en-IE"/>
            </w:rPr>
          </w:pPr>
          <w:hyperlink w:anchor="_Toc96009534" w:history="1">
            <w:r w:rsidR="00A71ED8" w:rsidRPr="00615C96">
              <w:rPr>
                <w:rStyle w:val="Hyperlink"/>
                <w:noProof/>
                <w14:scene3d>
                  <w14:camera w14:prst="orthographicFront"/>
                  <w14:lightRig w14:rig="threePt" w14:dir="t">
                    <w14:rot w14:lat="0" w14:lon="0" w14:rev="0"/>
                  </w14:lightRig>
                </w14:scene3d>
              </w:rPr>
              <w:t>9.2</w:t>
            </w:r>
            <w:r w:rsidR="00A71ED8">
              <w:rPr>
                <w:rFonts w:eastAsiaTheme="minorEastAsia"/>
                <w:noProof/>
                <w:sz w:val="22"/>
                <w:szCs w:val="22"/>
                <w:lang w:val="en-IE" w:eastAsia="en-IE"/>
              </w:rPr>
              <w:tab/>
            </w:r>
            <w:r w:rsidR="00A71ED8" w:rsidRPr="00615C96">
              <w:rPr>
                <w:rStyle w:val="Hyperlink"/>
                <w:noProof/>
              </w:rPr>
              <w:t>How could the project could be developed further?</w:t>
            </w:r>
            <w:r w:rsidR="00A71ED8">
              <w:rPr>
                <w:noProof/>
                <w:webHidden/>
              </w:rPr>
              <w:tab/>
            </w:r>
            <w:r w:rsidR="00A71ED8">
              <w:rPr>
                <w:noProof/>
                <w:webHidden/>
              </w:rPr>
              <w:fldChar w:fldCharType="begin"/>
            </w:r>
            <w:r w:rsidR="00A71ED8">
              <w:rPr>
                <w:noProof/>
                <w:webHidden/>
              </w:rPr>
              <w:instrText xml:space="preserve"> PAGEREF _Toc96009534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BB81886" w14:textId="7A036744" w:rsidR="00A71ED8" w:rsidRDefault="00AD7D27">
          <w:pPr>
            <w:pStyle w:val="TOC2"/>
            <w:tabs>
              <w:tab w:val="left" w:pos="880"/>
              <w:tab w:val="right" w:pos="9016"/>
            </w:tabs>
            <w:rPr>
              <w:rFonts w:eastAsiaTheme="minorEastAsia"/>
              <w:noProof/>
              <w:sz w:val="22"/>
              <w:szCs w:val="22"/>
              <w:lang w:val="en-IE" w:eastAsia="en-IE"/>
            </w:rPr>
          </w:pPr>
          <w:hyperlink w:anchor="_Toc96009535" w:history="1">
            <w:r w:rsidR="00A71ED8" w:rsidRPr="00615C96">
              <w:rPr>
                <w:rStyle w:val="Hyperlink"/>
                <w:noProof/>
                <w14:scene3d>
                  <w14:camera w14:prst="orthographicFront"/>
                  <w14:lightRig w14:rig="threePt" w14:dir="t">
                    <w14:rot w14:lat="0" w14:lon="0" w14:rev="0"/>
                  </w14:lightRig>
                </w14:scene3d>
              </w:rPr>
              <w:t>9.3</w:t>
            </w:r>
            <w:r w:rsidR="00A71ED8">
              <w:rPr>
                <w:rFonts w:eastAsiaTheme="minorEastAsia"/>
                <w:noProof/>
                <w:sz w:val="22"/>
                <w:szCs w:val="22"/>
                <w:lang w:val="en-IE" w:eastAsia="en-IE"/>
              </w:rPr>
              <w:tab/>
            </w:r>
            <w:r w:rsidR="00A71ED8" w:rsidRPr="00615C96">
              <w:rPr>
                <w:rStyle w:val="Hyperlink"/>
                <w:noProof/>
              </w:rPr>
              <w:t>Assessment of your learning.</w:t>
            </w:r>
            <w:r w:rsidR="00A71ED8">
              <w:rPr>
                <w:noProof/>
                <w:webHidden/>
              </w:rPr>
              <w:tab/>
            </w:r>
            <w:r w:rsidR="00A71ED8">
              <w:rPr>
                <w:noProof/>
                <w:webHidden/>
              </w:rPr>
              <w:fldChar w:fldCharType="begin"/>
            </w:r>
            <w:r w:rsidR="00A71ED8">
              <w:rPr>
                <w:noProof/>
                <w:webHidden/>
              </w:rPr>
              <w:instrText xml:space="preserve"> PAGEREF _Toc96009535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6091C52A" w14:textId="575B5EED" w:rsidR="00A71ED8" w:rsidRDefault="00AD7D27">
          <w:pPr>
            <w:pStyle w:val="TOC2"/>
            <w:tabs>
              <w:tab w:val="left" w:pos="880"/>
              <w:tab w:val="right" w:pos="9016"/>
            </w:tabs>
            <w:rPr>
              <w:rFonts w:eastAsiaTheme="minorEastAsia"/>
              <w:noProof/>
              <w:sz w:val="22"/>
              <w:szCs w:val="22"/>
              <w:lang w:val="en-IE" w:eastAsia="en-IE"/>
            </w:rPr>
          </w:pPr>
          <w:hyperlink w:anchor="_Toc96009536" w:history="1">
            <w:r w:rsidR="00A71ED8" w:rsidRPr="00615C96">
              <w:rPr>
                <w:rStyle w:val="Hyperlink"/>
                <w:noProof/>
                <w14:scene3d>
                  <w14:camera w14:prst="orthographicFront"/>
                  <w14:lightRig w14:rig="threePt" w14:dir="t">
                    <w14:rot w14:lat="0" w14:lon="0" w14:rev="0"/>
                  </w14:lightRig>
                </w14:scene3d>
              </w:rPr>
              <w:t>9.4</w:t>
            </w:r>
            <w:r w:rsidR="00A71ED8">
              <w:rPr>
                <w:rFonts w:eastAsiaTheme="minorEastAsia"/>
                <w:noProof/>
                <w:sz w:val="22"/>
                <w:szCs w:val="22"/>
                <w:lang w:val="en-IE" w:eastAsia="en-IE"/>
              </w:rPr>
              <w:tab/>
            </w:r>
            <w:r w:rsidR="00A71ED8" w:rsidRPr="00615C96">
              <w:rPr>
                <w:rStyle w:val="Hyperlink"/>
                <w:noProof/>
              </w:rPr>
              <w:t>Completing a large software development project</w:t>
            </w:r>
            <w:r w:rsidR="00A71ED8">
              <w:rPr>
                <w:noProof/>
                <w:webHidden/>
              </w:rPr>
              <w:tab/>
            </w:r>
            <w:r w:rsidR="00A71ED8">
              <w:rPr>
                <w:noProof/>
                <w:webHidden/>
              </w:rPr>
              <w:fldChar w:fldCharType="begin"/>
            </w:r>
            <w:r w:rsidR="00A71ED8">
              <w:rPr>
                <w:noProof/>
                <w:webHidden/>
              </w:rPr>
              <w:instrText xml:space="preserve"> PAGEREF _Toc96009536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345B918" w14:textId="17C3BEC3" w:rsidR="00A71ED8" w:rsidRDefault="00AD7D27">
          <w:pPr>
            <w:pStyle w:val="TOC2"/>
            <w:tabs>
              <w:tab w:val="left" w:pos="880"/>
              <w:tab w:val="right" w:pos="9016"/>
            </w:tabs>
            <w:rPr>
              <w:rFonts w:eastAsiaTheme="minorEastAsia"/>
              <w:noProof/>
              <w:sz w:val="22"/>
              <w:szCs w:val="22"/>
              <w:lang w:val="en-IE" w:eastAsia="en-IE"/>
            </w:rPr>
          </w:pPr>
          <w:hyperlink w:anchor="_Toc96009537" w:history="1">
            <w:r w:rsidR="00A71ED8" w:rsidRPr="00615C96">
              <w:rPr>
                <w:rStyle w:val="Hyperlink"/>
                <w:noProof/>
                <w14:scene3d>
                  <w14:camera w14:prst="orthographicFront"/>
                  <w14:lightRig w14:rig="threePt" w14:dir="t">
                    <w14:rot w14:lat="0" w14:lon="0" w14:rev="0"/>
                  </w14:lightRig>
                </w14:scene3d>
              </w:rPr>
              <w:t>9.5</w:t>
            </w:r>
            <w:r w:rsidR="00A71ED8">
              <w:rPr>
                <w:rFonts w:eastAsiaTheme="minorEastAsia"/>
                <w:noProof/>
                <w:sz w:val="22"/>
                <w:szCs w:val="22"/>
                <w:lang w:val="en-IE" w:eastAsia="en-IE"/>
              </w:rPr>
              <w:tab/>
            </w:r>
            <w:r w:rsidR="00A71ED8" w:rsidRPr="00615C96">
              <w:rPr>
                <w:rStyle w:val="Hyperlink"/>
                <w:noProof/>
              </w:rPr>
              <w:t>Technical skills</w:t>
            </w:r>
            <w:r w:rsidR="00A71ED8">
              <w:rPr>
                <w:noProof/>
                <w:webHidden/>
              </w:rPr>
              <w:tab/>
            </w:r>
            <w:r w:rsidR="00A71ED8">
              <w:rPr>
                <w:noProof/>
                <w:webHidden/>
              </w:rPr>
              <w:fldChar w:fldCharType="begin"/>
            </w:r>
            <w:r w:rsidR="00A71ED8">
              <w:rPr>
                <w:noProof/>
                <w:webHidden/>
              </w:rPr>
              <w:instrText xml:space="preserve"> PAGEREF _Toc96009537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34DAA995" w14:textId="7AD91849" w:rsidR="00A71ED8" w:rsidRDefault="00AD7D27">
          <w:pPr>
            <w:pStyle w:val="TOC2"/>
            <w:tabs>
              <w:tab w:val="left" w:pos="880"/>
              <w:tab w:val="right" w:pos="9016"/>
            </w:tabs>
            <w:rPr>
              <w:rFonts w:eastAsiaTheme="minorEastAsia"/>
              <w:noProof/>
              <w:sz w:val="22"/>
              <w:szCs w:val="22"/>
              <w:lang w:val="en-IE" w:eastAsia="en-IE"/>
            </w:rPr>
          </w:pPr>
          <w:hyperlink w:anchor="_Toc96009538" w:history="1">
            <w:r w:rsidR="00A71ED8" w:rsidRPr="00615C96">
              <w:rPr>
                <w:rStyle w:val="Hyperlink"/>
                <w:noProof/>
                <w14:scene3d>
                  <w14:camera w14:prst="orthographicFront"/>
                  <w14:lightRig w14:rig="threePt" w14:dir="t">
                    <w14:rot w14:lat="0" w14:lon="0" w14:rev="0"/>
                  </w14:lightRig>
                </w14:scene3d>
              </w:rPr>
              <w:t>9.6</w:t>
            </w:r>
            <w:r w:rsidR="00A71ED8">
              <w:rPr>
                <w:rFonts w:eastAsiaTheme="minorEastAsia"/>
                <w:noProof/>
                <w:sz w:val="22"/>
                <w:szCs w:val="22"/>
                <w:lang w:val="en-IE" w:eastAsia="en-IE"/>
              </w:rPr>
              <w:tab/>
            </w:r>
            <w:r w:rsidR="00A71ED8" w:rsidRPr="00615C96">
              <w:rPr>
                <w:rStyle w:val="Hyperlink"/>
                <w:noProof/>
              </w:rPr>
              <w:t>Further competencies and skills</w:t>
            </w:r>
            <w:r w:rsidR="00A71ED8">
              <w:rPr>
                <w:noProof/>
                <w:webHidden/>
              </w:rPr>
              <w:tab/>
            </w:r>
            <w:r w:rsidR="00A71ED8">
              <w:rPr>
                <w:noProof/>
                <w:webHidden/>
              </w:rPr>
              <w:fldChar w:fldCharType="begin"/>
            </w:r>
            <w:r w:rsidR="00A71ED8">
              <w:rPr>
                <w:noProof/>
                <w:webHidden/>
              </w:rPr>
              <w:instrText xml:space="preserve"> PAGEREF _Toc96009538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43A88721" w14:textId="7070423A" w:rsidR="00A71ED8" w:rsidRDefault="00AD7D27">
          <w:pPr>
            <w:pStyle w:val="TOC1"/>
            <w:tabs>
              <w:tab w:val="left" w:pos="660"/>
              <w:tab w:val="right" w:pos="9016"/>
            </w:tabs>
            <w:rPr>
              <w:rFonts w:eastAsiaTheme="minorEastAsia"/>
              <w:noProof/>
              <w:sz w:val="22"/>
              <w:szCs w:val="22"/>
              <w:lang w:val="en-IE" w:eastAsia="en-IE"/>
            </w:rPr>
          </w:pPr>
          <w:hyperlink w:anchor="_Toc96009539" w:history="1">
            <w:r w:rsidR="00A71ED8" w:rsidRPr="00615C96">
              <w:rPr>
                <w:rStyle w:val="Hyperlink"/>
                <w:noProof/>
              </w:rPr>
              <w:t>10</w:t>
            </w:r>
            <w:r w:rsidR="00A71ED8">
              <w:rPr>
                <w:rFonts w:eastAsiaTheme="minorEastAsia"/>
                <w:noProof/>
                <w:sz w:val="22"/>
                <w:szCs w:val="22"/>
                <w:lang w:val="en-IE" w:eastAsia="en-IE"/>
              </w:rPr>
              <w:tab/>
            </w:r>
            <w:r w:rsidR="00A71ED8" w:rsidRPr="00615C96">
              <w:rPr>
                <w:rStyle w:val="Hyperlink"/>
                <w:noProof/>
              </w:rPr>
              <w:t>References</w:t>
            </w:r>
            <w:r w:rsidR="00A71ED8">
              <w:rPr>
                <w:noProof/>
                <w:webHidden/>
              </w:rPr>
              <w:tab/>
            </w:r>
            <w:r w:rsidR="00A71ED8">
              <w:rPr>
                <w:noProof/>
                <w:webHidden/>
              </w:rPr>
              <w:fldChar w:fldCharType="begin"/>
            </w:r>
            <w:r w:rsidR="00A71ED8">
              <w:rPr>
                <w:noProof/>
                <w:webHidden/>
              </w:rPr>
              <w:instrText xml:space="preserve"> PAGEREF _Toc96009539 \h </w:instrText>
            </w:r>
            <w:r w:rsidR="00A71ED8">
              <w:rPr>
                <w:noProof/>
                <w:webHidden/>
              </w:rPr>
            </w:r>
            <w:r w:rsidR="00A71ED8">
              <w:rPr>
                <w:noProof/>
                <w:webHidden/>
              </w:rPr>
              <w:fldChar w:fldCharType="separate"/>
            </w:r>
            <w:r w:rsidR="00A71ED8">
              <w:rPr>
                <w:noProof/>
                <w:webHidden/>
              </w:rPr>
              <w:t>18</w:t>
            </w:r>
            <w:r w:rsidR="00A71ED8">
              <w:rPr>
                <w:noProof/>
                <w:webHidden/>
              </w:rPr>
              <w:fldChar w:fldCharType="end"/>
            </w:r>
          </w:hyperlink>
        </w:p>
        <w:p w14:paraId="67B90CB4" w14:textId="723C0D70" w:rsidR="35FFBAFA" w:rsidRDefault="35FFBAFA" w:rsidP="35FFBAFA">
          <w:pPr>
            <w:pStyle w:val="TOC1"/>
            <w:tabs>
              <w:tab w:val="right" w:leader="dot" w:pos="9015"/>
              <w:tab w:val="left" w:pos="480"/>
            </w:tabs>
          </w:pPr>
          <w:r>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547BA27C" w14:textId="77777777" w:rsidR="00C90399" w:rsidRDefault="0C99EBE0" w:rsidP="00C90399">
      <w:pPr>
        <w:pStyle w:val="Heading1"/>
      </w:pPr>
      <w:bookmarkStart w:id="0" w:name="_Toc96009471"/>
      <w:r>
        <w:lastRenderedPageBreak/>
        <w:t>Introduction</w:t>
      </w:r>
      <w:bookmarkEnd w:id="0"/>
      <w:r w:rsidR="583B8DF9">
        <w:t xml:space="preserve"> </w:t>
      </w:r>
      <w:r w:rsidR="00C90399">
        <w:rPr>
          <w:rFonts w:ascii="Calibri Light" w:eastAsia="Calibri Light" w:hAnsi="Calibri Light" w:cs="Calibri Light"/>
          <w:color w:val="2F5496" w:themeColor="accent5" w:themeShade="BF"/>
        </w:rPr>
        <w:t>1</w:t>
      </w:r>
      <w:r w:rsidR="00C90399">
        <w:rPr>
          <w:rFonts w:ascii="Times New Roman" w:eastAsia="Times New Roman" w:hAnsi="Times New Roman" w:cs="Times New Roman"/>
          <w:color w:val="2F5496" w:themeColor="accent5" w:themeShade="BF"/>
          <w:sz w:val="14"/>
          <w:szCs w:val="14"/>
        </w:rPr>
        <w:t xml:space="preserve">         </w:t>
      </w:r>
      <w:r w:rsidR="00C90399">
        <w:rPr>
          <w:rFonts w:ascii="Calibri Light" w:eastAsia="Calibri Light" w:hAnsi="Calibri Light" w:cs="Calibri Light"/>
          <w:color w:val="2F5496" w:themeColor="accent5" w:themeShade="BF"/>
        </w:rPr>
        <w:t xml:space="preserve">Introduction </w:t>
      </w:r>
    </w:p>
    <w:p w14:paraId="26154CA2" w14:textId="77777777" w:rsidR="00C90399" w:rsidRDefault="00C90399" w:rsidP="00C90399">
      <w:r>
        <w:rPr>
          <w:rFonts w:ascii="Calibri" w:eastAsia="Calibri" w:hAnsi="Calibri" w:cs="Calibri"/>
        </w:rPr>
        <w:t xml:space="preserve"> </w:t>
      </w:r>
    </w:p>
    <w:p w14:paraId="1A29B7AC" w14:textId="77777777" w:rsidR="00C90399" w:rsidRDefault="00C90399" w:rsidP="00C90399">
      <w:r>
        <w:rPr>
          <w:rFonts w:ascii="Calibri" w:eastAsia="Calibri" w:hAnsi="Calibri" w:cs="Calibri"/>
        </w:rPr>
        <w:t>Overall aim</w:t>
      </w:r>
    </w:p>
    <w:p w14:paraId="4D780CA3" w14:textId="77777777" w:rsidR="00C90399" w:rsidRDefault="00C90399" w:rsidP="00C90399">
      <w:r>
        <w:rPr>
          <w:rFonts w:ascii="Calibri" w:eastAsia="Calibri" w:hAnsi="Calibri" w:cs="Calibri"/>
        </w:rPr>
        <w:t>The aim of this software project is to modify and improve fashion trading sites to be more accessible so the site can reach an older demographic.</w:t>
      </w:r>
    </w:p>
    <w:p w14:paraId="1189AA2D" w14:textId="77777777" w:rsidR="00C90399" w:rsidRDefault="00C90399" w:rsidP="00C90399">
      <w:r>
        <w:rPr>
          <w:rFonts w:ascii="Calibri" w:eastAsia="Calibri" w:hAnsi="Calibri" w:cs="Calibri"/>
        </w:rPr>
        <w:t xml:space="preserve"> </w:t>
      </w:r>
    </w:p>
    <w:p w14:paraId="69523578" w14:textId="77777777" w:rsidR="00C90399" w:rsidRDefault="00C90399" w:rsidP="00C90399">
      <w:r>
        <w:rPr>
          <w:rFonts w:ascii="Calibri" w:eastAsia="Calibri" w:hAnsi="Calibri" w:cs="Calibri"/>
        </w:rPr>
        <w:t>Application area</w:t>
      </w:r>
    </w:p>
    <w:p w14:paraId="11DA347B" w14:textId="77777777" w:rsidR="00C90399" w:rsidRDefault="00C90399" w:rsidP="00C90399">
      <w:r>
        <w:rPr>
          <w:rFonts w:ascii="Calibri" w:eastAsia="Calibri" w:hAnsi="Calibri" w:cs="Calibri"/>
        </w:rPr>
        <w:t>Fashion.</w:t>
      </w:r>
    </w:p>
    <w:p w14:paraId="7B1C1E22" w14:textId="77777777" w:rsidR="00C90399" w:rsidRDefault="00C90399" w:rsidP="00C90399">
      <w:r>
        <w:rPr>
          <w:rFonts w:ascii="Calibri" w:eastAsia="Calibri" w:hAnsi="Calibri" w:cs="Calibri"/>
        </w:rPr>
        <w:t xml:space="preserve"> </w:t>
      </w:r>
    </w:p>
    <w:p w14:paraId="00BCFB30" w14:textId="77777777" w:rsidR="00C90399" w:rsidRDefault="00C90399" w:rsidP="00C90399">
      <w:r>
        <w:rPr>
          <w:rFonts w:ascii="Calibri" w:eastAsia="Calibri" w:hAnsi="Calibri" w:cs="Calibri"/>
        </w:rPr>
        <w:t>Technologies</w:t>
      </w:r>
    </w:p>
    <w:p w14:paraId="6CFD053A" w14:textId="77777777" w:rsidR="00C90399" w:rsidRDefault="00C90399" w:rsidP="00C90399">
      <w:r>
        <w:rPr>
          <w:rFonts w:ascii="Calibri" w:eastAsia="Calibri" w:hAnsi="Calibri" w:cs="Calibri"/>
        </w:rPr>
        <w:t>PHP, MySQL, Bootstrap, CSS, Vanilla</w:t>
      </w:r>
    </w:p>
    <w:p w14:paraId="41BE6307" w14:textId="77777777" w:rsidR="00C90399" w:rsidRDefault="00C90399" w:rsidP="00C90399">
      <w:r>
        <w:rPr>
          <w:rFonts w:ascii="Calibri" w:eastAsia="Calibri" w:hAnsi="Calibri" w:cs="Calibri"/>
        </w:rPr>
        <w:t xml:space="preserve"> </w:t>
      </w:r>
    </w:p>
    <w:p w14:paraId="3FE9EA92" w14:textId="77777777" w:rsidR="00C90399" w:rsidRDefault="00C90399" w:rsidP="00C90399">
      <w:r>
        <w:rPr>
          <w:rFonts w:ascii="Calibri" w:eastAsia="Calibri" w:hAnsi="Calibri" w:cs="Calibri"/>
        </w:rPr>
        <w:t>Tools</w:t>
      </w:r>
    </w:p>
    <w:p w14:paraId="0BD8B384" w14:textId="77777777" w:rsidR="00C90399" w:rsidRDefault="00C90399" w:rsidP="00C90399">
      <w:r>
        <w:rPr>
          <w:rFonts w:ascii="Calibri" w:eastAsia="Calibri" w:hAnsi="Calibri" w:cs="Calibri"/>
        </w:rPr>
        <w:t>IDE, phpMyAdmin, Miro</w:t>
      </w:r>
    </w:p>
    <w:p w14:paraId="136B8594" w14:textId="77777777" w:rsidR="00C90399" w:rsidRDefault="00C90399" w:rsidP="00C90399">
      <w:r>
        <w:rPr>
          <w:rFonts w:ascii="Calibri" w:eastAsia="Calibri" w:hAnsi="Calibri" w:cs="Calibri"/>
        </w:rPr>
        <w:t xml:space="preserve"> </w:t>
      </w:r>
    </w:p>
    <w:p w14:paraId="1EF04234" w14:textId="77777777" w:rsidR="00C90399" w:rsidRDefault="00C90399" w:rsidP="00C90399">
      <w:r>
        <w:rPr>
          <w:rFonts w:ascii="Calibri" w:eastAsia="Calibri" w:hAnsi="Calibri" w:cs="Calibri"/>
        </w:rPr>
        <w:t>Project management</w:t>
      </w:r>
    </w:p>
    <w:p w14:paraId="02288AA7" w14:textId="77777777" w:rsidR="00C90399" w:rsidRDefault="00C90399" w:rsidP="00C90399">
      <w:r>
        <w:rPr>
          <w:rFonts w:ascii="Calibri" w:eastAsia="Calibri" w:hAnsi="Calibri" w:cs="Calibri"/>
        </w:rPr>
        <w:t>GitHub</w:t>
      </w:r>
    </w:p>
    <w:p w14:paraId="685BE043" w14:textId="77777777" w:rsidR="00C90399" w:rsidRDefault="00C90399" w:rsidP="00C90399">
      <w:r>
        <w:rPr>
          <w:rFonts w:ascii="Calibri" w:eastAsia="Calibri" w:hAnsi="Calibri" w:cs="Calibri"/>
        </w:rPr>
        <w:t xml:space="preserve"> </w:t>
      </w:r>
    </w:p>
    <w:p w14:paraId="27B76201" w14:textId="77777777" w:rsidR="00C90399" w:rsidRDefault="00C90399" w:rsidP="00C90399">
      <w:r>
        <w:rPr>
          <w:rFonts w:ascii="Calibri" w:eastAsia="Calibri" w:hAnsi="Calibri" w:cs="Calibri"/>
        </w:rPr>
        <w:t>Business Concept</w:t>
      </w:r>
    </w:p>
    <w:p w14:paraId="41378DEA" w14:textId="77777777" w:rsidR="00C90399" w:rsidRDefault="00C90399" w:rsidP="00C90399">
      <w:r>
        <w:rPr>
          <w:rFonts w:ascii="Calibri" w:eastAsia="Calibri" w:hAnsi="Calibri" w:cs="Calibri"/>
        </w:rPr>
        <w:t>Trading shoes and clothes that are rare or in high demand.</w:t>
      </w:r>
    </w:p>
    <w:p w14:paraId="0B4C23C7" w14:textId="77777777" w:rsidR="00C90399" w:rsidRDefault="00C90399" w:rsidP="00C90399">
      <w:r>
        <w:rPr>
          <w:rFonts w:ascii="Calibri" w:eastAsia="Calibri" w:hAnsi="Calibri" w:cs="Calibri"/>
        </w:rPr>
        <w:t xml:space="preserve"> </w:t>
      </w:r>
    </w:p>
    <w:p w14:paraId="03052DA3" w14:textId="77777777" w:rsidR="00C90399" w:rsidRDefault="00C90399" w:rsidP="00C90399">
      <w:r>
        <w:rPr>
          <w:rFonts w:ascii="Calibri" w:eastAsia="Calibri" w:hAnsi="Calibri" w:cs="Calibri"/>
        </w:rPr>
        <w:t>Requirements</w:t>
      </w:r>
    </w:p>
    <w:p w14:paraId="78B47D5C" w14:textId="77777777" w:rsidR="00C90399" w:rsidRDefault="00C90399" w:rsidP="00C90399">
      <w:r>
        <w:rPr>
          <w:rFonts w:ascii="Calibri" w:eastAsia="Calibri" w:hAnsi="Calibri" w:cs="Calibri"/>
        </w:rPr>
        <w:t xml:space="preserve">The application must allow a user to browse products and if they </w:t>
      </w:r>
      <w:proofErr w:type="gramStart"/>
      <w:r>
        <w:rPr>
          <w:rFonts w:ascii="Calibri" w:eastAsia="Calibri" w:hAnsi="Calibri" w:cs="Calibri"/>
        </w:rPr>
        <w:t>choose</w:t>
      </w:r>
      <w:proofErr w:type="gramEnd"/>
      <w:r>
        <w:rPr>
          <w:rFonts w:ascii="Calibri" w:eastAsia="Calibri" w:hAnsi="Calibri" w:cs="Calibri"/>
        </w:rPr>
        <w:t xml:space="preserve"> they can buy or sell products.</w:t>
      </w:r>
    </w:p>
    <w:p w14:paraId="3F3A26A3" w14:textId="77777777" w:rsidR="00C90399" w:rsidRDefault="00C90399" w:rsidP="00C90399">
      <w:r>
        <w:rPr>
          <w:rFonts w:ascii="Calibri" w:eastAsia="Calibri" w:hAnsi="Calibri" w:cs="Calibri"/>
        </w:rPr>
        <w:t xml:space="preserve"> </w:t>
      </w:r>
    </w:p>
    <w:p w14:paraId="34E9217E" w14:textId="77777777" w:rsidR="00C90399" w:rsidRDefault="00C90399" w:rsidP="00C90399">
      <w:r>
        <w:rPr>
          <w:rFonts w:ascii="Calibri" w:eastAsia="Calibri" w:hAnsi="Calibri" w:cs="Calibri"/>
        </w:rPr>
        <w:t>Design</w:t>
      </w:r>
    </w:p>
    <w:p w14:paraId="6EB6B64A" w14:textId="77777777" w:rsidR="00C90399" w:rsidRDefault="00C90399" w:rsidP="00C90399">
      <w:r>
        <w:rPr>
          <w:rFonts w:ascii="Calibri" w:eastAsia="Calibri" w:hAnsi="Calibri" w:cs="Calibri"/>
        </w:rPr>
        <w:t xml:space="preserve">This project will take inspiration from </w:t>
      </w:r>
      <w:proofErr w:type="spellStart"/>
      <w:proofErr w:type="gramStart"/>
      <w:r>
        <w:rPr>
          <w:rFonts w:ascii="Calibri" w:eastAsia="Calibri" w:hAnsi="Calibri" w:cs="Calibri"/>
        </w:rPr>
        <w:t>pre existing</w:t>
      </w:r>
      <w:proofErr w:type="spellEnd"/>
      <w:proofErr w:type="gramEnd"/>
      <w:r>
        <w:rPr>
          <w:rFonts w:ascii="Calibri" w:eastAsia="Calibri" w:hAnsi="Calibri" w:cs="Calibri"/>
        </w:rPr>
        <w:t xml:space="preserve"> websites and will have its own design identity.</w:t>
      </w:r>
    </w:p>
    <w:p w14:paraId="727C14B7" w14:textId="77777777" w:rsidR="00C90399" w:rsidRDefault="00C90399" w:rsidP="00C90399">
      <w:r>
        <w:rPr>
          <w:rFonts w:ascii="Calibri" w:eastAsia="Calibri" w:hAnsi="Calibri" w:cs="Calibri"/>
        </w:rPr>
        <w:t xml:space="preserve"> </w:t>
      </w:r>
    </w:p>
    <w:p w14:paraId="1D33969C" w14:textId="77777777" w:rsidR="00C90399" w:rsidRDefault="00C90399" w:rsidP="00C90399">
      <w:r>
        <w:rPr>
          <w:rFonts w:ascii="Calibri" w:eastAsia="Calibri" w:hAnsi="Calibri" w:cs="Calibri"/>
        </w:rPr>
        <w:t xml:space="preserve"> </w:t>
      </w:r>
    </w:p>
    <w:p w14:paraId="5F25A853" w14:textId="77777777" w:rsidR="00C90399" w:rsidRDefault="00C90399" w:rsidP="00C90399">
      <w:r>
        <w:rPr>
          <w:rFonts w:ascii="Calibri" w:eastAsia="Calibri" w:hAnsi="Calibri" w:cs="Calibri"/>
        </w:rPr>
        <w:t xml:space="preserve"> </w:t>
      </w:r>
    </w:p>
    <w:p w14:paraId="42B76732" w14:textId="77777777" w:rsidR="00C90399" w:rsidRDefault="00C90399" w:rsidP="00C90399">
      <w:r>
        <w:rPr>
          <w:rFonts w:ascii="Calibri" w:eastAsia="Calibri" w:hAnsi="Calibri" w:cs="Calibri"/>
        </w:rPr>
        <w:lastRenderedPageBreak/>
        <w:t>Implementation</w:t>
      </w:r>
    </w:p>
    <w:p w14:paraId="10FECA59" w14:textId="77777777" w:rsidR="00C90399" w:rsidRDefault="00C90399" w:rsidP="00C90399">
      <w:r>
        <w:rPr>
          <w:rFonts w:ascii="Calibri" w:eastAsia="Calibri" w:hAnsi="Calibri" w:cs="Calibri"/>
        </w:rPr>
        <w:t>The project will gradually progress starting from the planning and sketches of the website then later the functionality will be completed.</w:t>
      </w:r>
    </w:p>
    <w:p w14:paraId="19A5825D" w14:textId="77777777" w:rsidR="00C90399" w:rsidRDefault="00C90399" w:rsidP="00C90399">
      <w:r>
        <w:rPr>
          <w:rFonts w:ascii="Calibri" w:eastAsia="Calibri" w:hAnsi="Calibri" w:cs="Calibri"/>
        </w:rPr>
        <w:t xml:space="preserve"> </w:t>
      </w:r>
    </w:p>
    <w:p w14:paraId="7D86EEF1" w14:textId="77777777" w:rsidR="00C90399" w:rsidRDefault="00C90399" w:rsidP="00C90399">
      <w:r>
        <w:rPr>
          <w:rFonts w:ascii="Calibri" w:eastAsia="Calibri" w:hAnsi="Calibri" w:cs="Calibri"/>
        </w:rPr>
        <w:t>Testing</w:t>
      </w:r>
    </w:p>
    <w:p w14:paraId="3C89867E" w14:textId="77777777" w:rsidR="00C90399" w:rsidRDefault="00C90399" w:rsidP="00C90399">
      <w:r>
        <w:rPr>
          <w:rFonts w:ascii="Calibri" w:eastAsia="Calibri" w:hAnsi="Calibri" w:cs="Calibri"/>
        </w:rPr>
        <w:t>The application will be constantly tested while being built and by getting users to complete a task on the site and record results.</w:t>
      </w:r>
    </w:p>
    <w:p w14:paraId="02F95BD4" w14:textId="77777777" w:rsidR="00C90399" w:rsidRDefault="00C90399" w:rsidP="00C90399">
      <w:r>
        <w:rPr>
          <w:rFonts w:ascii="Calibri" w:eastAsia="Calibri" w:hAnsi="Calibri" w:cs="Calibri"/>
        </w:rPr>
        <w:t xml:space="preserve"> </w:t>
      </w:r>
    </w:p>
    <w:p w14:paraId="33449581" w14:textId="77777777" w:rsidR="00C90399" w:rsidRDefault="00C90399" w:rsidP="00C90399">
      <w:r>
        <w:rPr>
          <w:rFonts w:ascii="Calibri" w:eastAsia="Calibri" w:hAnsi="Calibri" w:cs="Calibri"/>
        </w:rPr>
        <w:t>Reflection</w:t>
      </w:r>
    </w:p>
    <w:p w14:paraId="69284643" w14:textId="77777777" w:rsidR="00C90399" w:rsidRDefault="00C90399" w:rsidP="00C90399">
      <w:r>
        <w:rPr>
          <w:rFonts w:ascii="Calibri" w:eastAsia="Calibri" w:hAnsi="Calibri" w:cs="Calibri"/>
        </w:rPr>
        <w:t xml:space="preserve">The finished project will be reviewed on how much functionality is </w:t>
      </w:r>
      <w:proofErr w:type="gramStart"/>
      <w:r>
        <w:rPr>
          <w:rFonts w:ascii="Calibri" w:eastAsia="Calibri" w:hAnsi="Calibri" w:cs="Calibri"/>
        </w:rPr>
        <w:t>actually working</w:t>
      </w:r>
      <w:proofErr w:type="gramEnd"/>
      <w:r>
        <w:rPr>
          <w:rFonts w:ascii="Calibri" w:eastAsia="Calibri" w:hAnsi="Calibri" w:cs="Calibri"/>
        </w:rPr>
        <w:t xml:space="preserve"> and it ticks all brief requirements.</w:t>
      </w:r>
    </w:p>
    <w:p w14:paraId="491C655C" w14:textId="77777777" w:rsidR="00C90399" w:rsidRDefault="00C90399" w:rsidP="00C90399">
      <w:r>
        <w:br/>
      </w:r>
    </w:p>
    <w:p w14:paraId="61695F46" w14:textId="77777777" w:rsidR="00C90399" w:rsidRDefault="00C90399" w:rsidP="00C90399">
      <w:r>
        <w:rPr>
          <w:rFonts w:ascii="Calibri" w:eastAsia="Calibri" w:hAnsi="Calibri" w:cs="Calibri"/>
        </w:rPr>
        <w:t xml:space="preserve"> </w:t>
      </w:r>
    </w:p>
    <w:p w14:paraId="2278ED01" w14:textId="77777777" w:rsidR="00C90399" w:rsidRDefault="00C90399" w:rsidP="00C90399">
      <w:pPr>
        <w:pStyle w:val="Heading1"/>
        <w:numPr>
          <w:ilvl w:val="0"/>
          <w:numId w:val="0"/>
        </w:numPr>
        <w:ind w:left="426" w:hanging="426"/>
      </w:pPr>
      <w:r>
        <w:rPr>
          <w:rFonts w:ascii="Calibri Light" w:eastAsia="Calibri Light" w:hAnsi="Calibri Light" w:cs="Calibri Light"/>
          <w:color w:val="2F5496" w:themeColor="accent5" w:themeShade="BF"/>
        </w:rPr>
        <w:t>2</w:t>
      </w:r>
      <w:r>
        <w:rPr>
          <w:rFonts w:ascii="Times New Roman" w:eastAsia="Times New Roman" w:hAnsi="Times New Roman" w:cs="Times New Roman"/>
          <w:color w:val="2F5496" w:themeColor="accent5" w:themeShade="BF"/>
          <w:sz w:val="14"/>
          <w:szCs w:val="14"/>
        </w:rPr>
        <w:t xml:space="preserve">         </w:t>
      </w:r>
      <w:r>
        <w:rPr>
          <w:rFonts w:ascii="Calibri Light" w:eastAsia="Calibri Light" w:hAnsi="Calibri Light" w:cs="Calibri Light"/>
          <w:color w:val="2F5496" w:themeColor="accent5" w:themeShade="BF"/>
        </w:rPr>
        <w:t>Business Concept</w:t>
      </w:r>
    </w:p>
    <w:p w14:paraId="1428FA69" w14:textId="77777777" w:rsidR="00C90399" w:rsidRDefault="00C90399" w:rsidP="00C90399">
      <w:r>
        <w:rPr>
          <w:rFonts w:ascii="Calibri" w:eastAsia="Calibri" w:hAnsi="Calibri" w:cs="Calibri"/>
        </w:rPr>
        <w:t xml:space="preserve"> </w:t>
      </w:r>
    </w:p>
    <w:p w14:paraId="031B46B8" w14:textId="77777777" w:rsidR="00C90399" w:rsidRDefault="00C90399" w:rsidP="00C90399">
      <w:pPr>
        <w:pStyle w:val="Heading2"/>
        <w:numPr>
          <w:ilvl w:val="0"/>
          <w:numId w:val="0"/>
        </w:numPr>
        <w:ind w:left="567" w:hanging="567"/>
      </w:pPr>
      <w:r>
        <w:rPr>
          <w:rFonts w:ascii="Calibri Light" w:eastAsia="Calibri Light" w:hAnsi="Calibri Light" w:cs="Calibri Light"/>
          <w:color w:val="2F5496" w:themeColor="accent5" w:themeShade="BF"/>
        </w:rPr>
        <w:t>2.1</w:t>
      </w:r>
      <w:r>
        <w:rPr>
          <w:rFonts w:ascii="Times New Roman" w:eastAsia="Times New Roman" w:hAnsi="Times New Roman" w:cs="Times New Roman"/>
          <w:color w:val="2F5496" w:themeColor="accent5" w:themeShade="BF"/>
          <w:sz w:val="14"/>
          <w:szCs w:val="14"/>
        </w:rPr>
        <w:t xml:space="preserve">         </w:t>
      </w:r>
      <w:r>
        <w:rPr>
          <w:rFonts w:ascii="Calibri Light" w:eastAsia="Calibri Light" w:hAnsi="Calibri Light" w:cs="Calibri Light"/>
          <w:color w:val="2F5496" w:themeColor="accent5" w:themeShade="BF"/>
        </w:rPr>
        <w:t>Business Idea</w:t>
      </w:r>
    </w:p>
    <w:p w14:paraId="4874B9A4" w14:textId="77777777" w:rsidR="00C90399" w:rsidRDefault="00C90399" w:rsidP="00C90399">
      <w:r>
        <w:rPr>
          <w:rFonts w:ascii="Calibri" w:eastAsia="Calibri" w:hAnsi="Calibri" w:cs="Calibri"/>
        </w:rPr>
        <w:t xml:space="preserve">An online marketplace where you can buy and sell clothes and shoes. Clothes and shoes that are released are hard to get due to resellers and region restrictions so consumers and sellers from all around the world. </w:t>
      </w:r>
    </w:p>
    <w:p w14:paraId="41029648" w14:textId="77777777" w:rsidR="00C90399" w:rsidRDefault="00C90399" w:rsidP="00C90399">
      <w:r>
        <w:rPr>
          <w:rFonts w:ascii="Calibri" w:eastAsia="Calibri" w:hAnsi="Calibri" w:cs="Calibri"/>
        </w:rPr>
        <w:t xml:space="preserve"> </w:t>
      </w:r>
    </w:p>
    <w:p w14:paraId="1B4C2080" w14:textId="77777777" w:rsidR="00C90399" w:rsidRDefault="00C90399" w:rsidP="00C90399">
      <w:pPr>
        <w:pStyle w:val="Heading2"/>
        <w:numPr>
          <w:ilvl w:val="0"/>
          <w:numId w:val="0"/>
        </w:numPr>
        <w:ind w:left="567" w:hanging="567"/>
      </w:pPr>
      <w:r>
        <w:rPr>
          <w:rFonts w:ascii="Calibri Light" w:eastAsia="Calibri Light" w:hAnsi="Calibri Light" w:cs="Calibri Light"/>
          <w:color w:val="2F5496" w:themeColor="accent5" w:themeShade="BF"/>
        </w:rPr>
        <w:t>2.2</w:t>
      </w:r>
      <w:r>
        <w:rPr>
          <w:rFonts w:ascii="Times New Roman" w:eastAsia="Times New Roman" w:hAnsi="Times New Roman" w:cs="Times New Roman"/>
          <w:color w:val="2F5496" w:themeColor="accent5" w:themeShade="BF"/>
          <w:sz w:val="14"/>
          <w:szCs w:val="14"/>
        </w:rPr>
        <w:t xml:space="preserve">         </w:t>
      </w:r>
      <w:r>
        <w:rPr>
          <w:rFonts w:ascii="Calibri Light" w:eastAsia="Calibri Light" w:hAnsi="Calibri Light" w:cs="Calibri Light"/>
          <w:color w:val="2F5496" w:themeColor="accent5" w:themeShade="BF"/>
        </w:rPr>
        <w:t xml:space="preserve">Business model </w:t>
      </w:r>
    </w:p>
    <w:p w14:paraId="528787E5" w14:textId="77777777" w:rsidR="00C90399" w:rsidRDefault="00C90399" w:rsidP="00C90399">
      <w:r>
        <w:rPr>
          <w:rFonts w:ascii="Calibri" w:eastAsia="Calibri" w:hAnsi="Calibri" w:cs="Calibri"/>
        </w:rPr>
        <w:t xml:space="preserve"> The business will make money by taking a percentage of the profits made on a sale by a seller eg.15%  </w:t>
      </w:r>
    </w:p>
    <w:p w14:paraId="34753B47" w14:textId="77777777" w:rsidR="00C90399" w:rsidRDefault="00C90399" w:rsidP="00C90399">
      <w:r>
        <w:rPr>
          <w:rFonts w:ascii="Calibri" w:eastAsia="Calibri" w:hAnsi="Calibri" w:cs="Calibri"/>
        </w:rPr>
        <w:t xml:space="preserve"> </w:t>
      </w:r>
    </w:p>
    <w:p w14:paraId="106FD987" w14:textId="77777777" w:rsidR="00C90399" w:rsidRDefault="00C90399" w:rsidP="00C90399">
      <w:pPr>
        <w:pStyle w:val="Heading2"/>
        <w:numPr>
          <w:ilvl w:val="0"/>
          <w:numId w:val="0"/>
        </w:numPr>
        <w:ind w:left="567" w:hanging="567"/>
      </w:pPr>
      <w:r>
        <w:rPr>
          <w:rFonts w:ascii="Calibri Light" w:eastAsia="Calibri Light" w:hAnsi="Calibri Light" w:cs="Calibri Light"/>
          <w:color w:val="2F5496" w:themeColor="accent5" w:themeShade="BF"/>
        </w:rPr>
        <w:t>2.3</w:t>
      </w:r>
      <w:r>
        <w:rPr>
          <w:rFonts w:ascii="Times New Roman" w:eastAsia="Times New Roman" w:hAnsi="Times New Roman" w:cs="Times New Roman"/>
          <w:color w:val="2F5496" w:themeColor="accent5" w:themeShade="BF"/>
          <w:sz w:val="14"/>
          <w:szCs w:val="14"/>
        </w:rPr>
        <w:t xml:space="preserve">         </w:t>
      </w:r>
      <w:r>
        <w:rPr>
          <w:rFonts w:ascii="Calibri Light" w:eastAsia="Calibri Light" w:hAnsi="Calibri Light" w:cs="Calibri Light"/>
          <w:color w:val="2F5496" w:themeColor="accent5" w:themeShade="BF"/>
        </w:rPr>
        <w:t>Market Research</w:t>
      </w:r>
    </w:p>
    <w:p w14:paraId="2DF8D581" w14:textId="77777777" w:rsidR="00C90399" w:rsidRDefault="00C90399" w:rsidP="00C90399">
      <w:r>
        <w:rPr>
          <w:rFonts w:ascii="Calibri" w:eastAsia="Calibri" w:hAnsi="Calibri" w:cs="Calibri"/>
        </w:rPr>
        <w:t xml:space="preserve">People of all ages but mainly </w:t>
      </w:r>
      <w:proofErr w:type="spellStart"/>
      <w:r>
        <w:rPr>
          <w:rFonts w:ascii="Calibri" w:eastAsia="Calibri" w:hAnsi="Calibri" w:cs="Calibri"/>
        </w:rPr>
        <w:t>genZ</w:t>
      </w:r>
      <w:proofErr w:type="spellEnd"/>
      <w:r>
        <w:rPr>
          <w:rFonts w:ascii="Calibri" w:eastAsia="Calibri" w:hAnsi="Calibri" w:cs="Calibri"/>
        </w:rPr>
        <w:t xml:space="preserve">, people will buy and sell products everyday as there is a constant demand for clothes and shoes, they will use it to sell unwanted or very valuable products. The market is constantly expanding with the demand for high end and limited goods. </w:t>
      </w:r>
    </w:p>
    <w:p w14:paraId="3E2377F3" w14:textId="77777777" w:rsidR="00C90399" w:rsidRDefault="00C90399" w:rsidP="00C90399">
      <w:pPr>
        <w:pStyle w:val="Heading2"/>
        <w:numPr>
          <w:ilvl w:val="0"/>
          <w:numId w:val="0"/>
        </w:numPr>
        <w:ind w:left="567" w:hanging="567"/>
      </w:pPr>
      <w:r>
        <w:rPr>
          <w:rFonts w:ascii="Calibri Light" w:eastAsia="Calibri Light" w:hAnsi="Calibri Light" w:cs="Calibri Light"/>
          <w:color w:val="2F5496" w:themeColor="accent5" w:themeShade="BF"/>
        </w:rPr>
        <w:lastRenderedPageBreak/>
        <w:t>2.4</w:t>
      </w:r>
      <w:r>
        <w:rPr>
          <w:rFonts w:ascii="Times New Roman" w:eastAsia="Times New Roman" w:hAnsi="Times New Roman" w:cs="Times New Roman"/>
          <w:color w:val="2F5496" w:themeColor="accent5" w:themeShade="BF"/>
          <w:sz w:val="14"/>
          <w:szCs w:val="14"/>
        </w:rPr>
        <w:t xml:space="preserve">         </w:t>
      </w:r>
      <w:r>
        <w:rPr>
          <w:rFonts w:ascii="Calibri Light" w:eastAsia="Calibri Light" w:hAnsi="Calibri Light" w:cs="Calibri Light"/>
          <w:color w:val="2F5496" w:themeColor="accent5" w:themeShade="BF"/>
        </w:rPr>
        <w:t>Marketing/Advertising</w:t>
      </w:r>
    </w:p>
    <w:p w14:paraId="71BD870E" w14:textId="77777777" w:rsidR="00C90399" w:rsidRDefault="00C90399" w:rsidP="00C90399">
      <w:r>
        <w:rPr>
          <w:rFonts w:ascii="Calibri" w:eastAsia="Calibri" w:hAnsi="Calibri" w:cs="Calibri"/>
        </w:rPr>
        <w:t>The business will be advertised on social media as the market is predominately young that’s where they can be reached easiest.</w:t>
      </w:r>
    </w:p>
    <w:p w14:paraId="0EF325DD" w14:textId="77777777" w:rsidR="00C90399" w:rsidRDefault="00C90399" w:rsidP="00C90399">
      <w:r>
        <w:rPr>
          <w:rFonts w:ascii="Calibri" w:eastAsia="Calibri" w:hAnsi="Calibri" w:cs="Calibri"/>
        </w:rPr>
        <w:t xml:space="preserve"> </w:t>
      </w:r>
    </w:p>
    <w:p w14:paraId="210059D7" w14:textId="77777777" w:rsidR="00C90399" w:rsidRDefault="00C90399" w:rsidP="00C90399">
      <w:pPr>
        <w:pStyle w:val="Heading2"/>
        <w:numPr>
          <w:ilvl w:val="0"/>
          <w:numId w:val="0"/>
        </w:numPr>
        <w:ind w:left="567" w:hanging="567"/>
      </w:pPr>
      <w:r>
        <w:rPr>
          <w:rFonts w:ascii="Calibri Light" w:eastAsia="Calibri Light" w:hAnsi="Calibri Light" w:cs="Calibri Light"/>
          <w:color w:val="2F5496" w:themeColor="accent5" w:themeShade="BF"/>
        </w:rPr>
        <w:t>2.5</w:t>
      </w:r>
      <w:r>
        <w:rPr>
          <w:rFonts w:ascii="Times New Roman" w:eastAsia="Times New Roman" w:hAnsi="Times New Roman" w:cs="Times New Roman"/>
          <w:color w:val="2F5496" w:themeColor="accent5" w:themeShade="BF"/>
          <w:sz w:val="14"/>
          <w:szCs w:val="14"/>
        </w:rPr>
        <w:t xml:space="preserve">         </w:t>
      </w:r>
      <w:r>
        <w:rPr>
          <w:rFonts w:ascii="Calibri Light" w:eastAsia="Calibri Light" w:hAnsi="Calibri Light" w:cs="Calibri Light"/>
          <w:color w:val="2F5496" w:themeColor="accent5" w:themeShade="BF"/>
        </w:rPr>
        <w:t>Suppliers</w:t>
      </w:r>
    </w:p>
    <w:p w14:paraId="25835CAE" w14:textId="77777777" w:rsidR="00C90399" w:rsidRDefault="00C90399" w:rsidP="00C90399">
      <w:r>
        <w:rPr>
          <w:rFonts w:ascii="Calibri" w:eastAsia="Calibri" w:hAnsi="Calibri" w:cs="Calibri"/>
        </w:rPr>
        <w:t>The users off the site provide the products as they are selling them through the application.</w:t>
      </w:r>
    </w:p>
    <w:p w14:paraId="3B87554E" w14:textId="77777777" w:rsidR="00C90399" w:rsidRDefault="00C90399" w:rsidP="00C90399">
      <w:r>
        <w:rPr>
          <w:rFonts w:ascii="Calibri" w:eastAsia="Calibri" w:hAnsi="Calibri" w:cs="Calibri"/>
        </w:rPr>
        <w:t xml:space="preserve"> </w:t>
      </w:r>
    </w:p>
    <w:p w14:paraId="51E05FDC" w14:textId="77777777" w:rsidR="00C90399" w:rsidRDefault="00C90399" w:rsidP="00C90399">
      <w:pPr>
        <w:pStyle w:val="Heading2"/>
        <w:numPr>
          <w:ilvl w:val="0"/>
          <w:numId w:val="0"/>
        </w:numPr>
        <w:ind w:left="567" w:hanging="567"/>
      </w:pPr>
      <w:r>
        <w:rPr>
          <w:rFonts w:ascii="Calibri Light" w:eastAsia="Calibri Light" w:hAnsi="Calibri Light" w:cs="Calibri Light"/>
          <w:color w:val="2F5496" w:themeColor="accent5" w:themeShade="BF"/>
        </w:rPr>
        <w:t>2.6</w:t>
      </w:r>
      <w:r>
        <w:rPr>
          <w:rFonts w:ascii="Times New Roman" w:eastAsia="Times New Roman" w:hAnsi="Times New Roman" w:cs="Times New Roman"/>
          <w:color w:val="2F5496" w:themeColor="accent5" w:themeShade="BF"/>
          <w:sz w:val="14"/>
          <w:szCs w:val="14"/>
        </w:rPr>
        <w:t xml:space="preserve">         </w:t>
      </w:r>
      <w:r>
        <w:rPr>
          <w:rFonts w:ascii="Calibri Light" w:eastAsia="Calibri Light" w:hAnsi="Calibri Light" w:cs="Calibri Light"/>
          <w:color w:val="2F5496" w:themeColor="accent5" w:themeShade="BF"/>
        </w:rPr>
        <w:t>Competitors</w:t>
      </w:r>
    </w:p>
    <w:p w14:paraId="27CA628D" w14:textId="77777777" w:rsidR="00C90399" w:rsidRDefault="00C90399" w:rsidP="00C90399">
      <w:r>
        <w:rPr>
          <w:rFonts w:ascii="Calibri" w:eastAsia="Calibri" w:hAnsi="Calibri" w:cs="Calibri"/>
        </w:rPr>
        <w:t xml:space="preserve">Sites like </w:t>
      </w:r>
      <w:proofErr w:type="spellStart"/>
      <w:r>
        <w:rPr>
          <w:rFonts w:ascii="Calibri" w:eastAsia="Calibri" w:hAnsi="Calibri" w:cs="Calibri"/>
        </w:rPr>
        <w:t>stockx</w:t>
      </w:r>
      <w:proofErr w:type="spellEnd"/>
      <w:r>
        <w:rPr>
          <w:rFonts w:ascii="Calibri" w:eastAsia="Calibri" w:hAnsi="Calibri" w:cs="Calibri"/>
        </w:rPr>
        <w:t xml:space="preserve"> and goat are the sites that effectively execute this service on their respective applications.</w:t>
      </w:r>
    </w:p>
    <w:p w14:paraId="1A3376B8" w14:textId="77777777" w:rsidR="00C90399" w:rsidRDefault="00C90399" w:rsidP="00C90399">
      <w:r>
        <w:rPr>
          <w:rFonts w:ascii="Calibri" w:eastAsia="Calibri" w:hAnsi="Calibri" w:cs="Calibri"/>
        </w:rPr>
        <w:t xml:space="preserve"> </w:t>
      </w:r>
    </w:p>
    <w:p w14:paraId="435E2CDD" w14:textId="77777777" w:rsidR="00C90399" w:rsidRDefault="00C90399" w:rsidP="00C90399">
      <w:pPr>
        <w:pStyle w:val="Heading2"/>
        <w:numPr>
          <w:ilvl w:val="0"/>
          <w:numId w:val="0"/>
        </w:numPr>
        <w:ind w:left="567" w:hanging="567"/>
      </w:pPr>
      <w:r>
        <w:rPr>
          <w:rFonts w:ascii="Calibri Light" w:eastAsia="Calibri Light" w:hAnsi="Calibri Light" w:cs="Calibri Light"/>
          <w:color w:val="2F5496" w:themeColor="accent5" w:themeShade="BF"/>
        </w:rPr>
        <w:t>2.7</w:t>
      </w:r>
      <w:r>
        <w:rPr>
          <w:rFonts w:ascii="Times New Roman" w:eastAsia="Times New Roman" w:hAnsi="Times New Roman" w:cs="Times New Roman"/>
          <w:color w:val="2F5496" w:themeColor="accent5" w:themeShade="BF"/>
          <w:sz w:val="14"/>
          <w:szCs w:val="14"/>
        </w:rPr>
        <w:t xml:space="preserve">         </w:t>
      </w:r>
      <w:r>
        <w:rPr>
          <w:rFonts w:ascii="Calibri Light" w:eastAsia="Calibri Light" w:hAnsi="Calibri Light" w:cs="Calibri Light"/>
          <w:color w:val="2F5496" w:themeColor="accent5" w:themeShade="BF"/>
        </w:rPr>
        <w:t>Employees</w:t>
      </w:r>
    </w:p>
    <w:p w14:paraId="0EEBE0B9" w14:textId="77777777" w:rsidR="00C90399" w:rsidRDefault="00C90399" w:rsidP="00C90399">
      <w:r>
        <w:rPr>
          <w:rFonts w:ascii="Calibri" w:eastAsia="Calibri" w:hAnsi="Calibri" w:cs="Calibri"/>
        </w:rPr>
        <w:t>The project will require a quality control team, an advertising team, a customer service team, and an application admin.</w:t>
      </w:r>
    </w:p>
    <w:p w14:paraId="0A18C2CC" w14:textId="77777777" w:rsidR="00C90399" w:rsidRDefault="00C90399" w:rsidP="00C90399">
      <w:pPr>
        <w:pStyle w:val="Heading2"/>
        <w:numPr>
          <w:ilvl w:val="0"/>
          <w:numId w:val="0"/>
        </w:numPr>
        <w:ind w:left="567" w:hanging="567"/>
      </w:pPr>
      <w:r>
        <w:rPr>
          <w:rFonts w:ascii="Calibri Light" w:eastAsia="Calibri Light" w:hAnsi="Calibri Light" w:cs="Calibri Light"/>
          <w:color w:val="2F5496" w:themeColor="accent5" w:themeShade="BF"/>
        </w:rPr>
        <w:t>2.8</w:t>
      </w:r>
      <w:r>
        <w:rPr>
          <w:rFonts w:ascii="Times New Roman" w:eastAsia="Times New Roman" w:hAnsi="Times New Roman" w:cs="Times New Roman"/>
          <w:color w:val="2F5496" w:themeColor="accent5" w:themeShade="BF"/>
          <w:sz w:val="14"/>
          <w:szCs w:val="14"/>
        </w:rPr>
        <w:t xml:space="preserve">         </w:t>
      </w:r>
      <w:r>
        <w:rPr>
          <w:rFonts w:ascii="Calibri Light" w:eastAsia="Calibri Light" w:hAnsi="Calibri Light" w:cs="Calibri Light"/>
          <w:color w:val="2F5496" w:themeColor="accent5" w:themeShade="BF"/>
        </w:rPr>
        <w:t>Environmental Impact</w:t>
      </w:r>
    </w:p>
    <w:p w14:paraId="72F5B850" w14:textId="77777777" w:rsidR="00C90399" w:rsidRDefault="00C90399" w:rsidP="00C90399">
      <w:r>
        <w:rPr>
          <w:rFonts w:ascii="Calibri" w:eastAsia="Calibri" w:hAnsi="Calibri" w:cs="Calibri"/>
        </w:rPr>
        <w:t>The application is all online no physical shop the main environmental impacts the business has is shipping and packaging products.</w:t>
      </w:r>
    </w:p>
    <w:p w14:paraId="2ADB4236" w14:textId="57ACDBB5" w:rsidR="00910177" w:rsidRDefault="00910177" w:rsidP="00C90399">
      <w:pPr>
        <w:pStyle w:val="Heading1"/>
        <w:numPr>
          <w:ilvl w:val="0"/>
          <w:numId w:val="0"/>
        </w:numPr>
        <w:ind w:left="426"/>
      </w:pPr>
    </w:p>
    <w:p w14:paraId="3887CCBD" w14:textId="1FD5C0C5" w:rsidR="00A35617" w:rsidRPr="00C90399" w:rsidRDefault="3D50C75C" w:rsidP="00C90399">
      <w:pPr>
        <w:pStyle w:val="Heading1"/>
        <w:numPr>
          <w:ilvl w:val="0"/>
          <w:numId w:val="28"/>
        </w:numPr>
        <w:rPr>
          <w:sz w:val="24"/>
          <w:szCs w:val="24"/>
        </w:rPr>
      </w:pPr>
      <w:bookmarkStart w:id="1" w:name="_Toc96009481"/>
      <w:r>
        <w:t>Requirements</w:t>
      </w:r>
      <w:bookmarkEnd w:id="1"/>
      <w:r w:rsidR="0BDBDCD0">
        <w:t xml:space="preserve"> </w:t>
      </w:r>
    </w:p>
    <w:p w14:paraId="65D0BF15" w14:textId="77777777" w:rsidR="002125F9" w:rsidRDefault="002125F9" w:rsidP="002125F9"/>
    <w:p w14:paraId="143F87A3" w14:textId="77777777" w:rsidR="002125F9" w:rsidRDefault="0AD32B47" w:rsidP="002125F9">
      <w:pPr>
        <w:pStyle w:val="Heading2"/>
        <w:spacing w:line="259" w:lineRule="auto"/>
        <w:ind w:left="576"/>
      </w:pPr>
      <w:bookmarkStart w:id="2" w:name="_Toc36624851"/>
      <w:bookmarkStart w:id="3" w:name="_Toc96009482"/>
      <w:r>
        <w:t>Introduction</w:t>
      </w:r>
      <w:bookmarkEnd w:id="2"/>
      <w:bookmarkEnd w:id="3"/>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AD32B47" w:rsidP="002125F9">
      <w:pPr>
        <w:pStyle w:val="Heading2"/>
        <w:spacing w:line="259" w:lineRule="auto"/>
        <w:ind w:left="576"/>
      </w:pPr>
      <w:bookmarkStart w:id="4" w:name="_Toc36624852"/>
      <w:bookmarkStart w:id="5" w:name="_Toc96009483"/>
      <w:r>
        <w:t>Requirements gathering</w:t>
      </w:r>
      <w:bookmarkEnd w:id="4"/>
      <w:bookmarkEnd w:id="5"/>
    </w:p>
    <w:p w14:paraId="1FFE7DD2" w14:textId="77777777" w:rsidR="002125F9" w:rsidRDefault="002125F9" w:rsidP="002125F9"/>
    <w:p w14:paraId="012DAC72" w14:textId="77777777" w:rsidR="002125F9" w:rsidRPr="001D5BF3" w:rsidRDefault="0AD32B47" w:rsidP="002125F9">
      <w:pPr>
        <w:pStyle w:val="Heading3"/>
        <w:spacing w:after="160" w:line="259" w:lineRule="auto"/>
        <w:ind w:left="720"/>
      </w:pPr>
      <w:bookmarkStart w:id="6" w:name="_Toc36624853"/>
      <w:bookmarkStart w:id="7" w:name="_Toc96009484"/>
      <w:r>
        <w:t>Similar applications</w:t>
      </w:r>
      <w:bookmarkEnd w:id="6"/>
      <w:bookmarkEnd w:id="7"/>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AD32B47" w:rsidP="002125F9">
      <w:pPr>
        <w:pStyle w:val="Heading3"/>
        <w:spacing w:after="160" w:line="259" w:lineRule="auto"/>
        <w:ind w:left="720"/>
      </w:pPr>
      <w:bookmarkStart w:id="8" w:name="_Toc36624854"/>
      <w:bookmarkStart w:id="9" w:name="_Toc96009485"/>
      <w:r>
        <w:t>Interviews</w:t>
      </w:r>
      <w:bookmarkEnd w:id="8"/>
      <w:bookmarkEnd w:id="9"/>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a number of themes.</w:t>
      </w:r>
    </w:p>
    <w:p w14:paraId="27980127" w14:textId="77777777" w:rsidR="002125F9" w:rsidRPr="001D5BF3" w:rsidRDefault="002125F9" w:rsidP="002125F9"/>
    <w:p w14:paraId="0D70FBD4" w14:textId="77777777" w:rsidR="002125F9" w:rsidRPr="001D5BF3" w:rsidRDefault="0AD32B47" w:rsidP="002125F9">
      <w:pPr>
        <w:pStyle w:val="Heading2"/>
        <w:spacing w:line="259" w:lineRule="auto"/>
        <w:ind w:left="576"/>
      </w:pPr>
      <w:bookmarkStart w:id="10" w:name="_Toc36624856"/>
      <w:bookmarkStart w:id="11" w:name="_Toc96009486"/>
      <w:r>
        <w:t>Requirements modelling</w:t>
      </w:r>
      <w:bookmarkEnd w:id="10"/>
      <w:bookmarkEnd w:id="11"/>
    </w:p>
    <w:p w14:paraId="0713FEDF" w14:textId="77777777" w:rsidR="002125F9" w:rsidRPr="001D5BF3" w:rsidRDefault="0AD32B47" w:rsidP="002125F9">
      <w:pPr>
        <w:pStyle w:val="Heading3"/>
        <w:spacing w:after="160" w:line="259" w:lineRule="auto"/>
        <w:ind w:left="720"/>
      </w:pPr>
      <w:bookmarkStart w:id="12" w:name="_Toc36624858"/>
      <w:bookmarkStart w:id="13" w:name="_Toc96009487"/>
      <w:r>
        <w:t>Functional requirements</w:t>
      </w:r>
      <w:bookmarkEnd w:id="12"/>
      <w:bookmarkEnd w:id="13"/>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AD32B47" w:rsidP="002125F9">
      <w:pPr>
        <w:pStyle w:val="Heading3"/>
        <w:spacing w:after="160" w:line="259" w:lineRule="auto"/>
        <w:ind w:left="720"/>
      </w:pPr>
      <w:bookmarkStart w:id="14" w:name="_Toc36624859"/>
      <w:bookmarkStart w:id="15" w:name="_Toc96009488"/>
      <w:r>
        <w:t>Non-functional requirements</w:t>
      </w:r>
      <w:bookmarkEnd w:id="14"/>
      <w:bookmarkEnd w:id="15"/>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AD32B47" w:rsidP="002125F9">
      <w:pPr>
        <w:pStyle w:val="Heading3"/>
        <w:spacing w:after="160" w:line="259" w:lineRule="auto"/>
        <w:ind w:left="720"/>
      </w:pPr>
      <w:bookmarkStart w:id="16" w:name="_Toc36624860"/>
      <w:bookmarkStart w:id="17" w:name="_Toc96009489"/>
      <w:r>
        <w:t>Use Case Diagrams</w:t>
      </w:r>
      <w:bookmarkEnd w:id="16"/>
      <w:bookmarkEnd w:id="17"/>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6C264FFA">
      <w:pPr>
        <w:ind w:left="540" w:hanging="540"/>
      </w:pPr>
      <w:r>
        <w:rPr>
          <w:noProof/>
        </w:rPr>
        <w:lastRenderedPageBreak/>
        <w:drawing>
          <wp:inline distT="0" distB="0" distL="0" distR="0" wp14:anchorId="178BBFDB" wp14:editId="0117D26E">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67225" cy="4153491"/>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AD32B47" w:rsidP="002125F9">
      <w:pPr>
        <w:pStyle w:val="Heading2"/>
        <w:spacing w:line="259" w:lineRule="auto"/>
        <w:ind w:left="576"/>
      </w:pPr>
      <w:bookmarkStart w:id="18" w:name="_Toc36624861"/>
      <w:bookmarkStart w:id="19" w:name="_Toc96009490"/>
      <w:r>
        <w:t>Feasibility</w:t>
      </w:r>
      <w:bookmarkEnd w:id="18"/>
      <w:bookmarkEnd w:id="19"/>
    </w:p>
    <w:p w14:paraId="6633B083" w14:textId="77777777" w:rsidR="002125F9" w:rsidRPr="001D5BF3" w:rsidRDefault="002125F9" w:rsidP="002125F9"/>
    <w:p w14:paraId="31239CEA" w14:textId="2E6F764D" w:rsidR="00910177" w:rsidRDefault="002125F9" w:rsidP="006529F1">
      <w: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br w:type="page"/>
      </w:r>
    </w:p>
    <w:p w14:paraId="2BD4735F" w14:textId="0F7208AE" w:rsidR="6C264FFA" w:rsidRDefault="1AAF8273" w:rsidP="6C264FFA">
      <w:pPr>
        <w:pStyle w:val="Heading1"/>
        <w:ind w:left="630" w:hanging="630"/>
        <w:rPr>
          <w:sz w:val="28"/>
          <w:szCs w:val="28"/>
        </w:rPr>
      </w:pPr>
      <w:bookmarkStart w:id="20" w:name="_Toc96009491"/>
      <w:r w:rsidRPr="35FFBAFA">
        <w:rPr>
          <w:sz w:val="28"/>
          <w:szCs w:val="28"/>
        </w:rPr>
        <w:lastRenderedPageBreak/>
        <w:t>Web application Design</w:t>
      </w:r>
      <w:bookmarkEnd w:id="20"/>
    </w:p>
    <w:p w14:paraId="453450B8" w14:textId="35E45630" w:rsidR="00FF3400" w:rsidRDefault="2F94ACD0" w:rsidP="6C264FFA">
      <w:pPr>
        <w:pStyle w:val="Heading2"/>
        <w:ind w:left="630"/>
      </w:pPr>
      <w:bookmarkStart w:id="21" w:name="_Toc96009492"/>
      <w:r>
        <w:t>Layout</w:t>
      </w:r>
      <w:bookmarkEnd w:id="21"/>
    </w:p>
    <w:p w14:paraId="016B7D33" w14:textId="2A19496B" w:rsidR="6C264FFA" w:rsidRDefault="6C264FFA" w:rsidP="6C264FFA">
      <w:r w:rsidRPr="6C264FFA">
        <w:t xml:space="preserve">Describe the layout  of your web application. Does this depend on a framework like bootstrap? Is it </w:t>
      </w:r>
      <w:proofErr w:type="spellStart"/>
      <w:r w:rsidRPr="6C264FFA">
        <w:t>repsonsive</w:t>
      </w:r>
      <w:proofErr w:type="spellEnd"/>
      <w:r w:rsidRPr="6C264FFA">
        <w:t>?</w:t>
      </w:r>
    </w:p>
    <w:p w14:paraId="52DF07E5" w14:textId="227AE23C" w:rsidR="00FF3400" w:rsidRDefault="2F94ACD0" w:rsidP="6C264FFA">
      <w:pPr>
        <w:pStyle w:val="Heading2"/>
        <w:ind w:left="630"/>
      </w:pPr>
      <w:bookmarkStart w:id="22" w:name="_Toc96009493"/>
      <w:r>
        <w:t>Interaction</w:t>
      </w:r>
      <w:bookmarkEnd w:id="22"/>
    </w:p>
    <w:p w14:paraId="13729DDB" w14:textId="58B67EE5" w:rsidR="6C264FFA" w:rsidRDefault="6C264FFA" w:rsidP="6C264FFA">
      <w:r w:rsidRPr="6C264FFA">
        <w:t xml:space="preserve">What are the navigation elements, form </w:t>
      </w:r>
      <w:proofErr w:type="gramStart"/>
      <w:r w:rsidRPr="6C264FFA">
        <w:t>elements.</w:t>
      </w:r>
      <w:proofErr w:type="gramEnd"/>
      <w:r w:rsidRPr="6C264FFA">
        <w:t xml:space="preserve"> How does the user interact with the application?</w:t>
      </w:r>
    </w:p>
    <w:p w14:paraId="2994B82D" w14:textId="7EA9262A" w:rsidR="6C264FFA" w:rsidRDefault="1AAF8273" w:rsidP="6C264FFA">
      <w:pPr>
        <w:pStyle w:val="Heading2"/>
        <w:ind w:left="630"/>
      </w:pPr>
      <w:bookmarkStart w:id="23" w:name="_Toc96009494"/>
      <w:r>
        <w:t>Colour schemes</w:t>
      </w:r>
      <w:bookmarkEnd w:id="23"/>
    </w:p>
    <w:p w14:paraId="18A210C0" w14:textId="615FCBE9" w:rsidR="6C264FFA" w:rsidRDefault="6C264FFA" w:rsidP="6C264FFA">
      <w:r w:rsidRPr="6C264FFA">
        <w:t>Describe the colour palette that you will use consistently across the web application</w:t>
      </w:r>
    </w:p>
    <w:p w14:paraId="6D4E8D22" w14:textId="2567006C" w:rsidR="6C264FFA" w:rsidRDefault="6C264FFA" w:rsidP="6C264FFA"/>
    <w:p w14:paraId="51D529B0" w14:textId="0A928836" w:rsidR="6C264FFA" w:rsidRDefault="1AAF8273" w:rsidP="6C264FFA">
      <w:pPr>
        <w:pStyle w:val="Heading2"/>
        <w:ind w:left="630"/>
      </w:pPr>
      <w:bookmarkStart w:id="24" w:name="_Toc96009495"/>
      <w:r>
        <w:t>Font choices</w:t>
      </w:r>
      <w:bookmarkEnd w:id="24"/>
    </w:p>
    <w:p w14:paraId="588FB014" w14:textId="51B777C8" w:rsidR="6C264FFA" w:rsidRDefault="6C264FFA" w:rsidP="6C264FFA">
      <w:r w:rsidRPr="6C264FFA">
        <w:t xml:space="preserve">Specify the fonts that you will use for different types of text. Include samples for paragraph text, headings and bold and </w:t>
      </w:r>
      <w:proofErr w:type="spellStart"/>
      <w:r w:rsidRPr="6C264FFA">
        <w:t>italicised</w:t>
      </w:r>
      <w:proofErr w:type="spellEnd"/>
      <w:r w:rsidRPr="6C264FFA">
        <w:t xml:space="preserve"> text.</w:t>
      </w:r>
    </w:p>
    <w:p w14:paraId="415B39A0" w14:textId="70727187" w:rsidR="6C264FFA" w:rsidRDefault="6C264FFA" w:rsidP="6C264FFA"/>
    <w:p w14:paraId="440C335B" w14:textId="4ECB048C" w:rsidR="6C264FFA" w:rsidRDefault="1AAF8273" w:rsidP="6C264FFA">
      <w:pPr>
        <w:pStyle w:val="Heading2"/>
        <w:ind w:left="630"/>
      </w:pPr>
      <w:bookmarkStart w:id="25" w:name="_Toc96009496"/>
      <w:r>
        <w:t>Wireframes</w:t>
      </w:r>
      <w:bookmarkEnd w:id="25"/>
    </w:p>
    <w:p w14:paraId="023756FA" w14:textId="542DEC58" w:rsidR="6C264FFA" w:rsidRDefault="6C264FFA" w:rsidP="6C264FFA">
      <w:r w:rsidRPr="6C264FFA">
        <w:t xml:space="preserve">Describe how to navigate from one page to the next by adding </w:t>
      </w:r>
      <w:proofErr w:type="gramStart"/>
      <w:r w:rsidRPr="6C264FFA">
        <w:t>an</w:t>
      </w:r>
      <w:proofErr w:type="gramEnd"/>
      <w:r w:rsidRPr="6C264FFA">
        <w:t xml:space="preserve"> diagram of the different screens and what the main functionality is.</w:t>
      </w:r>
    </w:p>
    <w:p w14:paraId="7162B1AB" w14:textId="419FEF46" w:rsidR="6C264FFA" w:rsidRDefault="6C264FFA" w:rsidP="6C264FFA"/>
    <w:p w14:paraId="443EC9E3" w14:textId="0E6BEBD9" w:rsidR="6C264FFA" w:rsidRDefault="6C264FFA" w:rsidP="6C264FFA">
      <w:r>
        <w:rPr>
          <w:noProof/>
        </w:rPr>
        <w:drawing>
          <wp:inline distT="0" distB="0" distL="0" distR="0" wp14:anchorId="0E64B596" wp14:editId="52B4D296">
            <wp:extent cx="2466975" cy="2766701"/>
            <wp:effectExtent l="0" t="0" r="0" b="0"/>
            <wp:docPr id="2126176404" name="Picture 212617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766701"/>
                    </a:xfrm>
                    <a:prstGeom prst="rect">
                      <a:avLst/>
                    </a:prstGeom>
                  </pic:spPr>
                </pic:pic>
              </a:graphicData>
            </a:graphic>
          </wp:inline>
        </w:drawing>
      </w:r>
    </w:p>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lastRenderedPageBreak/>
        <w:t xml:space="preserve"> </w:t>
      </w:r>
    </w:p>
    <w:p w14:paraId="7CDD1580" w14:textId="56D168AA" w:rsidR="00FF3400" w:rsidRPr="00A2097E" w:rsidRDefault="0E4C1D65" w:rsidP="6C264FFA">
      <w:pPr>
        <w:pStyle w:val="Heading1"/>
        <w:ind w:left="630"/>
        <w:rPr>
          <w:sz w:val="24"/>
          <w:szCs w:val="24"/>
        </w:rPr>
      </w:pPr>
      <w:bookmarkStart w:id="26" w:name="_Toc96009497"/>
      <w:r>
        <w:t>Database Design</w:t>
      </w:r>
      <w:bookmarkEnd w:id="26"/>
      <w:r>
        <w:t xml:space="preserve"> </w:t>
      </w:r>
    </w:p>
    <w:p w14:paraId="5A8FBEB8" w14:textId="32AFA9AD" w:rsidR="007A2528" w:rsidRDefault="2F94ACD0" w:rsidP="00FF3400">
      <w:pPr>
        <w:pStyle w:val="Heading2"/>
      </w:pPr>
      <w:bookmarkStart w:id="27" w:name="_Toc96009498"/>
      <w:r>
        <w:t>Description</w:t>
      </w:r>
      <w:bookmarkEnd w:id="27"/>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2F94ACD0" w:rsidP="00D203F9">
      <w:pPr>
        <w:pStyle w:val="Heading2"/>
      </w:pPr>
      <w:bookmarkStart w:id="28" w:name="_Toc96009499"/>
      <w:r>
        <w:t>Business Reporting Requirements</w:t>
      </w:r>
      <w:bookmarkEnd w:id="28"/>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delete: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2F94ACD0" w:rsidP="00FF3400">
      <w:pPr>
        <w:pStyle w:val="Heading2"/>
        <w:rPr>
          <w:rFonts w:eastAsia="Calibri"/>
        </w:rPr>
      </w:pPr>
      <w:bookmarkStart w:id="29" w:name="_Toc96009500"/>
      <w:r w:rsidRPr="35FFBAFA">
        <w:rPr>
          <w:rFonts w:eastAsia="Calibri"/>
        </w:rPr>
        <w:t>Textual Representation of Data-Set</w:t>
      </w:r>
      <w:bookmarkEnd w:id="29"/>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lastRenderedPageBreak/>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2F94ACD0" w:rsidP="35FFBAFA">
      <w:pPr>
        <w:pStyle w:val="Heading2"/>
      </w:pPr>
      <w:bookmarkStart w:id="30" w:name="_Toc96009501"/>
      <w:r w:rsidRPr="35FFBAFA">
        <w:rPr>
          <w:rFonts w:eastAsia="Calibri"/>
        </w:rPr>
        <w:t>Business Rules</w:t>
      </w:r>
      <w:bookmarkEnd w:id="30"/>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2F94ACD0" w:rsidP="00FF3400">
      <w:pPr>
        <w:pStyle w:val="Heading2"/>
        <w:rPr>
          <w:rFonts w:eastAsia="Calibri"/>
        </w:rPr>
      </w:pPr>
      <w:bookmarkStart w:id="31" w:name="_Toc96009502"/>
      <w:bookmarkStart w:id="32" w:name="_Hlk62725883"/>
      <w:r w:rsidRPr="35FFBAFA">
        <w:rPr>
          <w:rFonts w:eastAsia="Calibri"/>
        </w:rPr>
        <w:t>Entity Relationship Diagram</w:t>
      </w:r>
      <w:bookmarkEnd w:id="31"/>
    </w:p>
    <w:bookmarkEnd w:id="32"/>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18E2E090" w:rsidP="001F55BE">
      <w:pPr>
        <w:pStyle w:val="Heading2"/>
      </w:pPr>
      <w:bookmarkStart w:id="33" w:name="_Toc96009503"/>
      <w:r>
        <w:t>Tables</w:t>
      </w:r>
      <w:bookmarkEnd w:id="33"/>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5">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2F94ACD0" w:rsidP="00FF3400">
      <w:pPr>
        <w:pStyle w:val="Heading2"/>
        <w:rPr>
          <w:rFonts w:eastAsia="Calibri"/>
        </w:rPr>
      </w:pPr>
      <w:bookmarkStart w:id="34" w:name="_Toc96009504"/>
      <w:r w:rsidRPr="35FFBAFA">
        <w:rPr>
          <w:rFonts w:eastAsia="Calibri"/>
        </w:rPr>
        <w:t>Database Dictionary</w:t>
      </w:r>
      <w:bookmarkEnd w:id="34"/>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2AD70D7C" w:rsidP="00600CDC">
      <w:pPr>
        <w:pStyle w:val="Heading1"/>
      </w:pPr>
      <w:bookmarkStart w:id="35" w:name="_Toc96009505"/>
      <w:r>
        <w:lastRenderedPageBreak/>
        <w:t>System Design/ Architecture</w:t>
      </w:r>
      <w:r w:rsidR="7C1B5737">
        <w:t xml:space="preserve"> Overview</w:t>
      </w:r>
      <w:bookmarkEnd w:id="35"/>
      <w:r w:rsidR="569FF6E6">
        <w:t xml:space="preserve"> </w:t>
      </w:r>
    </w:p>
    <w:p w14:paraId="4005EC91" w14:textId="77777777" w:rsidR="00315902" w:rsidRPr="002125F9" w:rsidRDefault="7C1B5737"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6" w:name="_Toc96009506"/>
      <w:r w:rsidRPr="35FFBAFA">
        <w:rPr>
          <w:rFonts w:asciiTheme="majorHAnsi" w:eastAsiaTheme="majorEastAsia" w:hAnsiTheme="majorHAnsi" w:cstheme="majorBidi"/>
          <w:color w:val="2E74B5" w:themeColor="accent1" w:themeShade="BF"/>
          <w:sz w:val="26"/>
          <w:szCs w:val="26"/>
          <w:lang w:val="en-IE"/>
        </w:rPr>
        <w:t>Introduction</w:t>
      </w:r>
      <w:bookmarkEnd w:id="36"/>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7C1B5737"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7" w:name="_Toc96009507"/>
      <w:r w:rsidRPr="35FFBAFA">
        <w:rPr>
          <w:rFonts w:asciiTheme="majorHAnsi" w:eastAsiaTheme="majorEastAsia" w:hAnsiTheme="majorHAnsi" w:cstheme="majorBidi"/>
          <w:color w:val="2E74B5" w:themeColor="accent1" w:themeShade="BF"/>
          <w:sz w:val="26"/>
          <w:szCs w:val="26"/>
          <w:lang w:val="en-IE"/>
        </w:rPr>
        <w:t>Model View Controller</w:t>
      </w:r>
      <w:bookmarkEnd w:id="37"/>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2AD70D7C"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8" w:name="_Toc96009508"/>
      <w:r w:rsidRPr="35FFBAFA">
        <w:rPr>
          <w:rFonts w:asciiTheme="majorHAnsi" w:eastAsiaTheme="majorEastAsia" w:hAnsiTheme="majorHAnsi" w:cstheme="majorBidi"/>
          <w:color w:val="2E74B5" w:themeColor="accent1" w:themeShade="BF"/>
          <w:sz w:val="26"/>
          <w:szCs w:val="26"/>
          <w:lang w:val="en-IE"/>
        </w:rPr>
        <w:t xml:space="preserve">User </w:t>
      </w:r>
      <w:proofErr w:type="spellStart"/>
      <w:r w:rsidRPr="35FFBAFA">
        <w:rPr>
          <w:rFonts w:asciiTheme="majorHAnsi" w:eastAsiaTheme="majorEastAsia" w:hAnsiTheme="majorHAnsi" w:cstheme="majorBidi"/>
          <w:color w:val="2E74B5" w:themeColor="accent1" w:themeShade="BF"/>
          <w:sz w:val="26"/>
          <w:szCs w:val="26"/>
          <w:lang w:val="en-IE"/>
        </w:rPr>
        <w:t>Authenticaion</w:t>
      </w:r>
      <w:bookmarkEnd w:id="38"/>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7C1B5737"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9" w:name="_Toc96009509"/>
      <w:r w:rsidRPr="35FFBAFA">
        <w:rPr>
          <w:rFonts w:asciiTheme="majorHAnsi" w:eastAsiaTheme="majorEastAsia" w:hAnsiTheme="majorHAnsi" w:cstheme="majorBidi"/>
          <w:color w:val="2E74B5" w:themeColor="accent1" w:themeShade="BF"/>
          <w:sz w:val="26"/>
          <w:szCs w:val="26"/>
          <w:lang w:val="en-IE"/>
        </w:rPr>
        <w:t>Routing</w:t>
      </w:r>
      <w:bookmarkEnd w:id="39"/>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7C1B5737"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6009510"/>
      <w:r w:rsidRPr="35FFBAFA">
        <w:rPr>
          <w:rFonts w:asciiTheme="majorHAnsi" w:eastAsiaTheme="majorEastAsia" w:hAnsiTheme="majorHAnsi" w:cstheme="majorBidi"/>
          <w:color w:val="2E74B5" w:themeColor="accent1" w:themeShade="BF"/>
          <w:sz w:val="26"/>
          <w:szCs w:val="26"/>
          <w:lang w:val="en-IE"/>
        </w:rPr>
        <w:t>Templating</w:t>
      </w:r>
      <w:bookmarkEnd w:id="40"/>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7A6C58" w:rsidRDefault="3D50C75C" w:rsidP="007A6C58">
      <w:pPr>
        <w:pStyle w:val="Heading1"/>
      </w:pPr>
      <w:bookmarkStart w:id="41" w:name="_Toc96009511"/>
      <w:r w:rsidRPr="007A6C58">
        <w:t>Testing</w:t>
      </w:r>
      <w:bookmarkEnd w:id="41"/>
      <w:r w:rsidR="0BDBDCD0" w:rsidRPr="007A6C58">
        <w:t xml:space="preserve"> </w:t>
      </w:r>
    </w:p>
    <w:p w14:paraId="1E29A859" w14:textId="77777777" w:rsidR="00FB5F3C" w:rsidRPr="002125F9" w:rsidRDefault="00FB5F3C" w:rsidP="00FB5F3C">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36624900"/>
      <w:bookmarkStart w:id="43" w:name="_Toc96009512"/>
      <w:r w:rsidRPr="35FFBAFA">
        <w:rPr>
          <w:rFonts w:asciiTheme="majorHAnsi" w:eastAsiaTheme="majorEastAsia" w:hAnsiTheme="majorHAnsi" w:cstheme="majorBidi"/>
          <w:color w:val="2E74B5" w:themeColor="accent1" w:themeShade="BF"/>
          <w:sz w:val="26"/>
          <w:szCs w:val="26"/>
          <w:lang w:val="en-IE"/>
        </w:rPr>
        <w:t>Introduction</w:t>
      </w:r>
      <w:bookmarkEnd w:id="42"/>
      <w:bookmarkEnd w:id="43"/>
    </w:p>
    <w:p w14:paraId="3F2C1854" w14:textId="77777777" w:rsidR="00FB5F3C" w:rsidRPr="002125F9" w:rsidRDefault="00FB5F3C" w:rsidP="00FB5F3C">
      <w:pPr>
        <w:rPr>
          <w:lang w:val="en-IE"/>
        </w:rPr>
      </w:pPr>
    </w:p>
    <w:p w14:paraId="19AE189F" w14:textId="77777777" w:rsidR="00FB5F3C" w:rsidRPr="002125F9" w:rsidRDefault="00FB5F3C" w:rsidP="00FB5F3C">
      <w:pPr>
        <w:rPr>
          <w:lang w:val="en-IE"/>
        </w:rPr>
      </w:pPr>
      <w:r w:rsidRPr="002125F9">
        <w:rPr>
          <w:lang w:val="en-IE"/>
        </w:rPr>
        <w:t>This chapter describes the testing that has been undertaken for the application. This chapter is presented in two sections:</w:t>
      </w:r>
    </w:p>
    <w:p w14:paraId="46F357E4" w14:textId="77777777" w:rsidR="00FB5F3C" w:rsidRPr="002125F9" w:rsidRDefault="00FB5F3C" w:rsidP="00FB5F3C">
      <w:pPr>
        <w:rPr>
          <w:lang w:val="en-IE"/>
        </w:rPr>
      </w:pPr>
    </w:p>
    <w:p w14:paraId="007F8E4A" w14:textId="77777777" w:rsidR="00FB5F3C" w:rsidRPr="002125F9" w:rsidRDefault="00FB5F3C" w:rsidP="00FB5F3C">
      <w:pPr>
        <w:numPr>
          <w:ilvl w:val="0"/>
          <w:numId w:val="26"/>
        </w:numPr>
        <w:spacing w:after="160" w:line="240" w:lineRule="auto"/>
        <w:contextualSpacing/>
        <w:rPr>
          <w:sz w:val="22"/>
          <w:szCs w:val="22"/>
          <w:lang w:val="en-IE"/>
        </w:rPr>
      </w:pPr>
      <w:r w:rsidRPr="002125F9">
        <w:rPr>
          <w:sz w:val="22"/>
          <w:szCs w:val="22"/>
          <w:lang w:val="en-IE"/>
        </w:rPr>
        <w:t>Functional Testing</w:t>
      </w:r>
    </w:p>
    <w:p w14:paraId="388252CC" w14:textId="77777777" w:rsidR="00FB5F3C" w:rsidRPr="002125F9" w:rsidRDefault="00FB5F3C" w:rsidP="00FB5F3C">
      <w:pPr>
        <w:numPr>
          <w:ilvl w:val="0"/>
          <w:numId w:val="26"/>
        </w:numPr>
        <w:spacing w:after="160" w:line="240" w:lineRule="auto"/>
        <w:contextualSpacing/>
        <w:rPr>
          <w:sz w:val="22"/>
          <w:szCs w:val="22"/>
          <w:lang w:val="en-IE"/>
        </w:rPr>
      </w:pPr>
      <w:r w:rsidRPr="002125F9">
        <w:rPr>
          <w:sz w:val="22"/>
          <w:szCs w:val="22"/>
          <w:lang w:val="en-IE"/>
        </w:rPr>
        <w:t>User Testing</w:t>
      </w:r>
    </w:p>
    <w:p w14:paraId="7AAF3280" w14:textId="77777777" w:rsidR="00FB5F3C" w:rsidRPr="002125F9" w:rsidRDefault="00FB5F3C" w:rsidP="00FB5F3C">
      <w:pPr>
        <w:rPr>
          <w:lang w:val="en-IE"/>
        </w:rPr>
      </w:pPr>
    </w:p>
    <w:p w14:paraId="2E314E5D" w14:textId="77777777" w:rsidR="00FB5F3C" w:rsidRDefault="00FB5F3C" w:rsidP="00FB5F3C">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349814FC" w14:textId="77777777" w:rsidR="00FB5F3C" w:rsidRPr="002125F9" w:rsidRDefault="00FB5F3C" w:rsidP="00FB5F3C">
      <w:pPr>
        <w:rPr>
          <w:lang w:val="en-IE"/>
        </w:rPr>
      </w:pPr>
    </w:p>
    <w:p w14:paraId="4969E129" w14:textId="77777777" w:rsidR="00FB5F3C" w:rsidRPr="002125F9" w:rsidRDefault="00FB5F3C" w:rsidP="00FB5F3C">
      <w:pPr>
        <w:rPr>
          <w:lang w:val="en-IE"/>
        </w:rPr>
      </w:pPr>
      <w:r w:rsidRPr="002125F9">
        <w:rPr>
          <w:lang w:val="en-IE"/>
        </w:rPr>
        <w:t>User testing looks to see if a piece of software is easy and intuitive for the user.</w:t>
      </w:r>
    </w:p>
    <w:p w14:paraId="7DEFC505" w14:textId="77777777" w:rsidR="00FB5F3C" w:rsidRPr="002125F9" w:rsidRDefault="00FB5F3C" w:rsidP="00FB5F3C">
      <w:pPr>
        <w:spacing w:after="160" w:line="259" w:lineRule="auto"/>
        <w:rPr>
          <w:sz w:val="22"/>
          <w:szCs w:val="22"/>
          <w:lang w:val="en-IE"/>
        </w:rPr>
      </w:pPr>
    </w:p>
    <w:p w14:paraId="72665CEE" w14:textId="77777777" w:rsidR="00FB5F3C" w:rsidRPr="002125F9" w:rsidRDefault="00FB5F3C" w:rsidP="00FB5F3C">
      <w:pPr>
        <w:spacing w:after="160" w:line="259" w:lineRule="auto"/>
        <w:rPr>
          <w:sz w:val="22"/>
          <w:szCs w:val="22"/>
          <w:lang w:val="en-IE"/>
        </w:rPr>
      </w:pPr>
    </w:p>
    <w:p w14:paraId="5C080A13" w14:textId="77777777" w:rsidR="00FB5F3C" w:rsidRPr="002125F9" w:rsidRDefault="00FB5F3C" w:rsidP="00FB5F3C">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4" w:name="_Toc36624901"/>
      <w:bookmarkStart w:id="45" w:name="_Toc96009513"/>
      <w:r w:rsidRPr="35FFBAFA">
        <w:rPr>
          <w:rFonts w:asciiTheme="majorHAnsi" w:eastAsiaTheme="majorEastAsia" w:hAnsiTheme="majorHAnsi" w:cstheme="majorBidi"/>
          <w:color w:val="2E74B5" w:themeColor="accent1" w:themeShade="BF"/>
          <w:sz w:val="26"/>
          <w:szCs w:val="26"/>
          <w:lang w:val="en-IE"/>
        </w:rPr>
        <w:t>Functional Testing</w:t>
      </w:r>
      <w:bookmarkEnd w:id="44"/>
      <w:bookmarkEnd w:id="45"/>
    </w:p>
    <w:p w14:paraId="3B775F3B" w14:textId="77777777" w:rsidR="00FB5F3C" w:rsidRPr="002125F9" w:rsidRDefault="00FB5F3C" w:rsidP="00FB5F3C">
      <w:pPr>
        <w:spacing w:after="160" w:line="259" w:lineRule="auto"/>
        <w:rPr>
          <w:sz w:val="22"/>
          <w:szCs w:val="22"/>
          <w:lang w:val="en-IE"/>
        </w:rPr>
      </w:pPr>
    </w:p>
    <w:p w14:paraId="6D8D3C96" w14:textId="77777777" w:rsidR="00FB5F3C" w:rsidRPr="002125F9" w:rsidRDefault="00FB5F3C" w:rsidP="00FB5F3C">
      <w:pPr>
        <w:rPr>
          <w:lang w:val="en-IE"/>
        </w:rPr>
      </w:pPr>
      <w:r w:rsidRPr="002125F9">
        <w:rPr>
          <w:lang w:val="en-IE"/>
        </w:rPr>
        <w:t>This section describes the functional tests which were carried out on the app.  These functional tests can be categorised as: (whatever is relevant to your app)</w:t>
      </w:r>
    </w:p>
    <w:p w14:paraId="5E5A44BF" w14:textId="77777777" w:rsidR="00FB5F3C" w:rsidRPr="002125F9" w:rsidRDefault="00FB5F3C" w:rsidP="00FB5F3C">
      <w:pPr>
        <w:rPr>
          <w:lang w:val="en-IE"/>
        </w:rPr>
      </w:pPr>
    </w:p>
    <w:p w14:paraId="480C2FC6" w14:textId="77777777" w:rsidR="00FB5F3C" w:rsidRPr="002125F9" w:rsidRDefault="00FB5F3C" w:rsidP="00FB5F3C">
      <w:pPr>
        <w:rPr>
          <w:lang w:val="en-IE"/>
        </w:rPr>
      </w:pPr>
      <w:r>
        <w:rPr>
          <w:lang w:val="en-IE"/>
        </w:rPr>
        <w:t>Login/Registration</w:t>
      </w:r>
    </w:p>
    <w:p w14:paraId="16919759" w14:textId="77777777" w:rsidR="00FB5F3C" w:rsidRPr="002125F9" w:rsidRDefault="00FB5F3C" w:rsidP="00FB5F3C">
      <w:pPr>
        <w:rPr>
          <w:lang w:val="en-IE"/>
        </w:rPr>
      </w:pPr>
      <w:r w:rsidRPr="002125F9">
        <w:rPr>
          <w:lang w:val="en-IE"/>
        </w:rPr>
        <w:t>Navigation</w:t>
      </w:r>
    </w:p>
    <w:p w14:paraId="6A67F1B1" w14:textId="77777777" w:rsidR="00FB5F3C" w:rsidRPr="002125F9" w:rsidRDefault="00FB5F3C" w:rsidP="00FB5F3C">
      <w:pPr>
        <w:rPr>
          <w:lang w:val="en-IE"/>
        </w:rPr>
      </w:pPr>
      <w:r w:rsidRPr="002125F9">
        <w:rPr>
          <w:lang w:val="en-IE"/>
        </w:rPr>
        <w:t>Calculation</w:t>
      </w:r>
    </w:p>
    <w:p w14:paraId="30B014A1" w14:textId="77777777" w:rsidR="00FB5F3C" w:rsidRDefault="00FB5F3C" w:rsidP="00FB5F3C">
      <w:pPr>
        <w:rPr>
          <w:lang w:val="en-IE"/>
        </w:rPr>
      </w:pPr>
      <w:r w:rsidRPr="002125F9">
        <w:rPr>
          <w:lang w:val="en-IE"/>
        </w:rPr>
        <w:t xml:space="preserve">CRUD </w:t>
      </w:r>
    </w:p>
    <w:p w14:paraId="6E142B98" w14:textId="77777777" w:rsidR="00FB5F3C" w:rsidRPr="002125F9" w:rsidRDefault="00FB5F3C" w:rsidP="00FB5F3C">
      <w:pPr>
        <w:rPr>
          <w:lang w:val="en-IE"/>
        </w:rPr>
      </w:pPr>
    </w:p>
    <w:p w14:paraId="16D94E86" w14:textId="77777777" w:rsidR="00FB5F3C" w:rsidRPr="002125F9" w:rsidRDefault="00FB5F3C" w:rsidP="00FB5F3C">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29A6182A" w14:textId="77777777" w:rsidR="00FB5F3C" w:rsidRPr="002125F9" w:rsidRDefault="00FB5F3C" w:rsidP="00FB5F3C">
      <w:pPr>
        <w:rPr>
          <w:lang w:val="en-IE"/>
        </w:rPr>
      </w:pPr>
    </w:p>
    <w:p w14:paraId="63F9C08C" w14:textId="77777777" w:rsidR="00FB5F3C" w:rsidRPr="002125F9" w:rsidRDefault="00FB5F3C" w:rsidP="00FB5F3C">
      <w:pPr>
        <w:spacing w:after="160" w:line="259" w:lineRule="auto"/>
        <w:rPr>
          <w:sz w:val="22"/>
          <w:szCs w:val="22"/>
          <w:lang w:val="en-IE"/>
        </w:rPr>
      </w:pPr>
    </w:p>
    <w:p w14:paraId="7F5CAB06" w14:textId="77777777" w:rsidR="00FB5F3C" w:rsidRPr="002125F9" w:rsidRDefault="00FB5F3C" w:rsidP="00FB5F3C">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46" w:name="_Toc96009514"/>
      <w:r w:rsidRPr="35FFBAFA">
        <w:rPr>
          <w:rFonts w:asciiTheme="majorHAnsi" w:hAnsiTheme="majorHAnsi" w:cstheme="majorBidi"/>
          <w:color w:val="2E74B5" w:themeColor="accent1" w:themeShade="BF"/>
          <w:sz w:val="22"/>
          <w:szCs w:val="22"/>
          <w:lang w:val="en-IE"/>
        </w:rPr>
        <w:t>Login/Registration</w:t>
      </w:r>
      <w:bookmarkEnd w:id="46"/>
    </w:p>
    <w:p w14:paraId="211A022A" w14:textId="77777777" w:rsidR="00FB5F3C" w:rsidRPr="002125F9" w:rsidRDefault="00FB5F3C" w:rsidP="00FB5F3C">
      <w:pPr>
        <w:spacing w:after="160" w:line="259" w:lineRule="auto"/>
        <w:rPr>
          <w:sz w:val="22"/>
          <w:szCs w:val="22"/>
          <w:lang w:val="en-IE"/>
        </w:rPr>
      </w:pPr>
    </w:p>
    <w:tbl>
      <w:tblPr>
        <w:tblStyle w:val="TableGrid1"/>
        <w:tblW w:w="0" w:type="auto"/>
        <w:tblLook w:val="04A0" w:firstRow="1" w:lastRow="0" w:firstColumn="1" w:lastColumn="0" w:noHBand="0" w:noVBand="1"/>
      </w:tblPr>
      <w:tblGrid>
        <w:gridCol w:w="594"/>
        <w:gridCol w:w="2189"/>
        <w:gridCol w:w="2167"/>
        <w:gridCol w:w="1392"/>
        <w:gridCol w:w="1354"/>
        <w:gridCol w:w="1320"/>
      </w:tblGrid>
      <w:tr w:rsidR="00FB5F3C" w:rsidRPr="002125F9" w14:paraId="70A7CFB1" w14:textId="77777777" w:rsidTr="00150DA0">
        <w:tc>
          <w:tcPr>
            <w:tcW w:w="594" w:type="dxa"/>
          </w:tcPr>
          <w:p w14:paraId="7DD1B7D5" w14:textId="77777777" w:rsidR="00FB5F3C" w:rsidRPr="002125F9" w:rsidRDefault="00FB5F3C" w:rsidP="00150DA0">
            <w:pPr>
              <w:spacing w:line="240" w:lineRule="auto"/>
              <w:rPr>
                <w:sz w:val="22"/>
                <w:lang w:val="en-IE"/>
              </w:rPr>
            </w:pPr>
            <w:r w:rsidRPr="002125F9">
              <w:rPr>
                <w:sz w:val="22"/>
                <w:lang w:val="en-IE"/>
              </w:rPr>
              <w:t>Test No</w:t>
            </w:r>
          </w:p>
        </w:tc>
        <w:tc>
          <w:tcPr>
            <w:tcW w:w="2189" w:type="dxa"/>
          </w:tcPr>
          <w:p w14:paraId="71865785" w14:textId="77777777" w:rsidR="00FB5F3C" w:rsidRPr="002125F9" w:rsidRDefault="00FB5F3C" w:rsidP="00150DA0">
            <w:pPr>
              <w:spacing w:line="240" w:lineRule="auto"/>
              <w:rPr>
                <w:sz w:val="22"/>
                <w:lang w:val="en-IE"/>
              </w:rPr>
            </w:pPr>
            <w:r w:rsidRPr="002125F9">
              <w:rPr>
                <w:sz w:val="22"/>
                <w:lang w:val="en-IE"/>
              </w:rPr>
              <w:t>Description of test case</w:t>
            </w:r>
          </w:p>
        </w:tc>
        <w:tc>
          <w:tcPr>
            <w:tcW w:w="2167" w:type="dxa"/>
          </w:tcPr>
          <w:p w14:paraId="49D86DF2" w14:textId="77777777" w:rsidR="00FB5F3C" w:rsidRPr="002125F9" w:rsidRDefault="00FB5F3C" w:rsidP="00150DA0">
            <w:pPr>
              <w:spacing w:line="240" w:lineRule="auto"/>
              <w:rPr>
                <w:sz w:val="22"/>
                <w:lang w:val="en-IE"/>
              </w:rPr>
            </w:pPr>
            <w:r w:rsidRPr="002125F9">
              <w:rPr>
                <w:sz w:val="22"/>
                <w:lang w:val="en-IE"/>
              </w:rPr>
              <w:t>Input</w:t>
            </w:r>
          </w:p>
        </w:tc>
        <w:tc>
          <w:tcPr>
            <w:tcW w:w="1392" w:type="dxa"/>
          </w:tcPr>
          <w:p w14:paraId="0EFEB4A9" w14:textId="77777777" w:rsidR="00FB5F3C" w:rsidRPr="002125F9" w:rsidRDefault="00FB5F3C" w:rsidP="00150DA0">
            <w:pPr>
              <w:spacing w:line="240" w:lineRule="auto"/>
              <w:rPr>
                <w:sz w:val="22"/>
                <w:lang w:val="en-IE"/>
              </w:rPr>
            </w:pPr>
            <w:r w:rsidRPr="002125F9">
              <w:rPr>
                <w:sz w:val="22"/>
                <w:lang w:val="en-IE"/>
              </w:rPr>
              <w:t>Expected Output</w:t>
            </w:r>
          </w:p>
        </w:tc>
        <w:tc>
          <w:tcPr>
            <w:tcW w:w="1354" w:type="dxa"/>
          </w:tcPr>
          <w:p w14:paraId="5C655F68" w14:textId="77777777" w:rsidR="00FB5F3C" w:rsidRPr="002125F9" w:rsidRDefault="00FB5F3C" w:rsidP="00150DA0">
            <w:pPr>
              <w:spacing w:line="240" w:lineRule="auto"/>
              <w:rPr>
                <w:sz w:val="22"/>
                <w:lang w:val="en-IE"/>
              </w:rPr>
            </w:pPr>
            <w:r w:rsidRPr="002125F9">
              <w:rPr>
                <w:sz w:val="22"/>
                <w:lang w:val="en-IE"/>
              </w:rPr>
              <w:t>Actual Output</w:t>
            </w:r>
          </w:p>
        </w:tc>
        <w:tc>
          <w:tcPr>
            <w:tcW w:w="1320" w:type="dxa"/>
          </w:tcPr>
          <w:p w14:paraId="3809F279" w14:textId="77777777" w:rsidR="00FB5F3C" w:rsidRPr="002125F9" w:rsidRDefault="00FB5F3C" w:rsidP="00150DA0">
            <w:pPr>
              <w:spacing w:line="240" w:lineRule="auto"/>
              <w:rPr>
                <w:sz w:val="22"/>
                <w:lang w:val="en-IE"/>
              </w:rPr>
            </w:pPr>
            <w:r w:rsidRPr="002125F9">
              <w:rPr>
                <w:sz w:val="22"/>
                <w:lang w:val="en-IE"/>
              </w:rPr>
              <w:t>Comment</w:t>
            </w:r>
          </w:p>
        </w:tc>
      </w:tr>
      <w:tr w:rsidR="00FB5F3C" w:rsidRPr="002125F9" w14:paraId="39E09E6C" w14:textId="77777777" w:rsidTr="00150DA0">
        <w:tc>
          <w:tcPr>
            <w:tcW w:w="594" w:type="dxa"/>
          </w:tcPr>
          <w:p w14:paraId="70D79AEE" w14:textId="77777777" w:rsidR="00FB5F3C" w:rsidRPr="002125F9" w:rsidRDefault="00FB5F3C" w:rsidP="00150DA0">
            <w:pPr>
              <w:spacing w:line="240" w:lineRule="auto"/>
              <w:rPr>
                <w:lang w:val="en-IE"/>
              </w:rPr>
            </w:pPr>
            <w:r>
              <w:rPr>
                <w:lang w:val="en-IE"/>
              </w:rPr>
              <w:t>1</w:t>
            </w:r>
          </w:p>
        </w:tc>
        <w:tc>
          <w:tcPr>
            <w:tcW w:w="2189" w:type="dxa"/>
          </w:tcPr>
          <w:p w14:paraId="1A5F9061" w14:textId="77777777" w:rsidR="00FB5F3C" w:rsidRPr="002125F9" w:rsidRDefault="00FB5F3C" w:rsidP="00150DA0">
            <w:pPr>
              <w:spacing w:line="240" w:lineRule="auto"/>
              <w:rPr>
                <w:lang w:val="en-IE"/>
              </w:rPr>
            </w:pPr>
            <w:r>
              <w:rPr>
                <w:lang w:val="en-IE"/>
              </w:rPr>
              <w:t>User logs in with a valid email and password</w:t>
            </w:r>
          </w:p>
        </w:tc>
        <w:tc>
          <w:tcPr>
            <w:tcW w:w="2167" w:type="dxa"/>
          </w:tcPr>
          <w:p w14:paraId="5F328CB6" w14:textId="77777777" w:rsidR="00FB5F3C" w:rsidRDefault="00FB5F3C" w:rsidP="00150DA0">
            <w:pPr>
              <w:spacing w:line="240" w:lineRule="auto"/>
              <w:rPr>
                <w:lang w:val="en-IE"/>
              </w:rPr>
            </w:pPr>
            <w:hyperlink r:id="rId17" w:history="1">
              <w:r w:rsidRPr="00AC78F7">
                <w:rPr>
                  <w:rStyle w:val="Hyperlink"/>
                  <w:lang w:val="en-IE"/>
                </w:rPr>
                <w:t>example@blazar.ie</w:t>
              </w:r>
            </w:hyperlink>
          </w:p>
          <w:p w14:paraId="314D1A27" w14:textId="77777777" w:rsidR="00FB5F3C" w:rsidRPr="002125F9" w:rsidRDefault="00FB5F3C" w:rsidP="00150DA0">
            <w:pPr>
              <w:spacing w:line="240" w:lineRule="auto"/>
              <w:rPr>
                <w:lang w:val="en-IE"/>
              </w:rPr>
            </w:pPr>
            <w:r>
              <w:rPr>
                <w:lang w:val="en-IE"/>
              </w:rPr>
              <w:t>**********</w:t>
            </w:r>
          </w:p>
        </w:tc>
        <w:tc>
          <w:tcPr>
            <w:tcW w:w="1392" w:type="dxa"/>
          </w:tcPr>
          <w:p w14:paraId="75F1238E" w14:textId="77777777" w:rsidR="00FB5F3C" w:rsidRPr="002125F9" w:rsidRDefault="00FB5F3C" w:rsidP="00150DA0">
            <w:pPr>
              <w:spacing w:line="240" w:lineRule="auto"/>
              <w:rPr>
                <w:lang w:val="en-IE"/>
              </w:rPr>
            </w:pPr>
            <w:r>
              <w:rPr>
                <w:lang w:val="en-IE"/>
              </w:rPr>
              <w:t xml:space="preserve">You are now logged in </w:t>
            </w:r>
          </w:p>
        </w:tc>
        <w:tc>
          <w:tcPr>
            <w:tcW w:w="1354" w:type="dxa"/>
          </w:tcPr>
          <w:p w14:paraId="3EEDF32D" w14:textId="77777777" w:rsidR="00FB5F3C" w:rsidRPr="002125F9" w:rsidRDefault="00FB5F3C" w:rsidP="00150DA0">
            <w:pPr>
              <w:spacing w:line="240" w:lineRule="auto"/>
              <w:rPr>
                <w:lang w:val="en-IE"/>
              </w:rPr>
            </w:pPr>
            <w:r>
              <w:rPr>
                <w:lang w:val="en-IE"/>
              </w:rPr>
              <w:t>You are now logged in</w:t>
            </w:r>
          </w:p>
        </w:tc>
        <w:tc>
          <w:tcPr>
            <w:tcW w:w="1320" w:type="dxa"/>
          </w:tcPr>
          <w:p w14:paraId="4996D11A" w14:textId="77777777" w:rsidR="00FB5F3C" w:rsidRPr="002125F9" w:rsidRDefault="00FB5F3C" w:rsidP="00150DA0">
            <w:pPr>
              <w:spacing w:line="240" w:lineRule="auto"/>
              <w:rPr>
                <w:lang w:val="en-IE"/>
              </w:rPr>
            </w:pPr>
            <w:r>
              <w:rPr>
                <w:lang w:val="en-IE"/>
              </w:rPr>
              <w:t>Pass</w:t>
            </w:r>
          </w:p>
        </w:tc>
      </w:tr>
      <w:tr w:rsidR="00FB5F3C" w:rsidRPr="002125F9" w14:paraId="7CA5948B" w14:textId="77777777" w:rsidTr="00150DA0">
        <w:tc>
          <w:tcPr>
            <w:tcW w:w="594" w:type="dxa"/>
          </w:tcPr>
          <w:p w14:paraId="792A761D" w14:textId="77777777" w:rsidR="00FB5F3C" w:rsidRPr="002125F9" w:rsidRDefault="00FB5F3C" w:rsidP="00150DA0">
            <w:pPr>
              <w:spacing w:line="240" w:lineRule="auto"/>
              <w:rPr>
                <w:lang w:val="en-IE"/>
              </w:rPr>
            </w:pPr>
            <w:r>
              <w:rPr>
                <w:lang w:val="en-IE"/>
              </w:rPr>
              <w:t>2</w:t>
            </w:r>
          </w:p>
        </w:tc>
        <w:tc>
          <w:tcPr>
            <w:tcW w:w="2189" w:type="dxa"/>
          </w:tcPr>
          <w:p w14:paraId="6D02316A" w14:textId="77777777" w:rsidR="00FB5F3C" w:rsidRPr="002125F9" w:rsidRDefault="00FB5F3C" w:rsidP="00150DA0">
            <w:pPr>
              <w:spacing w:line="240" w:lineRule="auto"/>
              <w:rPr>
                <w:lang w:val="en-IE"/>
              </w:rPr>
            </w:pPr>
            <w:r>
              <w:rPr>
                <w:lang w:val="en-IE"/>
              </w:rPr>
              <w:t>User enters an unknown email and/or password</w:t>
            </w:r>
          </w:p>
        </w:tc>
        <w:tc>
          <w:tcPr>
            <w:tcW w:w="2167" w:type="dxa"/>
          </w:tcPr>
          <w:p w14:paraId="082EAB85" w14:textId="77777777" w:rsidR="00FB5F3C" w:rsidRDefault="00FB5F3C" w:rsidP="00150DA0">
            <w:pPr>
              <w:spacing w:line="240" w:lineRule="auto"/>
              <w:rPr>
                <w:lang w:val="en-IE"/>
              </w:rPr>
            </w:pPr>
            <w:hyperlink r:id="rId18" w:history="1">
              <w:r w:rsidRPr="00AC78F7">
                <w:rPr>
                  <w:rStyle w:val="Hyperlink"/>
                  <w:lang w:val="en-IE"/>
                </w:rPr>
                <w:t>unknown@blazar.ie</w:t>
              </w:r>
            </w:hyperlink>
          </w:p>
          <w:p w14:paraId="0176B21C" w14:textId="77777777" w:rsidR="00FB5F3C" w:rsidRPr="002125F9" w:rsidRDefault="00FB5F3C" w:rsidP="00150DA0">
            <w:pPr>
              <w:spacing w:line="240" w:lineRule="auto"/>
              <w:rPr>
                <w:lang w:val="en-IE"/>
              </w:rPr>
            </w:pPr>
            <w:r>
              <w:rPr>
                <w:lang w:val="en-IE"/>
              </w:rPr>
              <w:t>**********</w:t>
            </w:r>
          </w:p>
        </w:tc>
        <w:tc>
          <w:tcPr>
            <w:tcW w:w="1392" w:type="dxa"/>
          </w:tcPr>
          <w:p w14:paraId="419B96C4" w14:textId="77777777" w:rsidR="00FB5F3C" w:rsidRPr="002125F9" w:rsidRDefault="00FB5F3C" w:rsidP="00150DA0">
            <w:pPr>
              <w:spacing w:line="240" w:lineRule="auto"/>
              <w:rPr>
                <w:lang w:val="en-IE"/>
              </w:rPr>
            </w:pPr>
            <w:r w:rsidRPr="00F13EEB">
              <w:rPr>
                <w:lang w:val="en-IE"/>
              </w:rPr>
              <w:t>These credentials do not match our records.</w:t>
            </w:r>
          </w:p>
        </w:tc>
        <w:tc>
          <w:tcPr>
            <w:tcW w:w="1354" w:type="dxa"/>
          </w:tcPr>
          <w:p w14:paraId="08F3B8B2" w14:textId="77777777" w:rsidR="00FB5F3C" w:rsidRPr="002125F9" w:rsidRDefault="00FB5F3C" w:rsidP="00150DA0">
            <w:pPr>
              <w:spacing w:line="240" w:lineRule="auto"/>
              <w:rPr>
                <w:lang w:val="en-IE"/>
              </w:rPr>
            </w:pPr>
            <w:r w:rsidRPr="00F13EEB">
              <w:rPr>
                <w:lang w:val="en-IE"/>
              </w:rPr>
              <w:t>These credentials do not match our records.</w:t>
            </w:r>
          </w:p>
        </w:tc>
        <w:tc>
          <w:tcPr>
            <w:tcW w:w="1320" w:type="dxa"/>
          </w:tcPr>
          <w:p w14:paraId="09013B4A" w14:textId="77777777" w:rsidR="00FB5F3C" w:rsidRDefault="00FB5F3C" w:rsidP="00150DA0">
            <w:pPr>
              <w:spacing w:line="240" w:lineRule="auto"/>
              <w:rPr>
                <w:lang w:val="en-IE"/>
              </w:rPr>
            </w:pPr>
            <w:r>
              <w:rPr>
                <w:lang w:val="en-IE"/>
              </w:rPr>
              <w:t>Pass</w:t>
            </w:r>
          </w:p>
          <w:p w14:paraId="0F4C4952" w14:textId="77777777" w:rsidR="00FB5F3C" w:rsidRPr="002125F9" w:rsidRDefault="00FB5F3C" w:rsidP="00150DA0">
            <w:pPr>
              <w:spacing w:line="240" w:lineRule="auto"/>
              <w:rPr>
                <w:lang w:val="en-IE"/>
              </w:rPr>
            </w:pPr>
          </w:p>
        </w:tc>
      </w:tr>
      <w:tr w:rsidR="00FB5F3C" w:rsidRPr="002125F9" w14:paraId="02329E16" w14:textId="77777777" w:rsidTr="00150DA0">
        <w:tc>
          <w:tcPr>
            <w:tcW w:w="594" w:type="dxa"/>
          </w:tcPr>
          <w:p w14:paraId="77409CD1" w14:textId="77777777" w:rsidR="00FB5F3C" w:rsidRPr="002125F9" w:rsidRDefault="00FB5F3C" w:rsidP="00150DA0">
            <w:pPr>
              <w:spacing w:line="240" w:lineRule="auto"/>
              <w:rPr>
                <w:lang w:val="en-IE"/>
              </w:rPr>
            </w:pPr>
            <w:r>
              <w:rPr>
                <w:lang w:val="en-IE"/>
              </w:rPr>
              <w:t>3</w:t>
            </w:r>
          </w:p>
        </w:tc>
        <w:tc>
          <w:tcPr>
            <w:tcW w:w="2189" w:type="dxa"/>
          </w:tcPr>
          <w:p w14:paraId="04CCF5BD" w14:textId="77777777" w:rsidR="00FB5F3C" w:rsidRPr="002125F9" w:rsidRDefault="00FB5F3C" w:rsidP="00150DA0">
            <w:pPr>
              <w:spacing w:line="240" w:lineRule="auto"/>
              <w:rPr>
                <w:lang w:val="en-IE"/>
              </w:rPr>
            </w:pPr>
            <w:r>
              <w:rPr>
                <w:lang w:val="en-IE"/>
              </w:rPr>
              <w:t>User enters an email without the @ sign with a valid password</w:t>
            </w:r>
          </w:p>
        </w:tc>
        <w:tc>
          <w:tcPr>
            <w:tcW w:w="2167" w:type="dxa"/>
          </w:tcPr>
          <w:p w14:paraId="45FC1838" w14:textId="77777777" w:rsidR="00FB5F3C" w:rsidRDefault="00FB5F3C" w:rsidP="00150DA0">
            <w:pPr>
              <w:spacing w:line="240" w:lineRule="auto"/>
              <w:rPr>
                <w:lang w:val="en-IE"/>
              </w:rPr>
            </w:pPr>
            <w:r>
              <w:rPr>
                <w:lang w:val="en-IE"/>
              </w:rPr>
              <w:t>Example.ie</w:t>
            </w:r>
          </w:p>
          <w:p w14:paraId="7339FDE6" w14:textId="77777777" w:rsidR="00FB5F3C" w:rsidRPr="002125F9" w:rsidRDefault="00FB5F3C" w:rsidP="00150DA0">
            <w:pPr>
              <w:spacing w:line="240" w:lineRule="auto"/>
              <w:rPr>
                <w:lang w:val="en-IE"/>
              </w:rPr>
            </w:pPr>
            <w:r>
              <w:rPr>
                <w:lang w:val="en-IE"/>
              </w:rPr>
              <w:t>**********</w:t>
            </w:r>
          </w:p>
        </w:tc>
        <w:tc>
          <w:tcPr>
            <w:tcW w:w="1392" w:type="dxa"/>
          </w:tcPr>
          <w:p w14:paraId="12CE4D6E" w14:textId="77777777" w:rsidR="00FB5F3C" w:rsidRPr="002125F9" w:rsidRDefault="00FB5F3C" w:rsidP="00150DA0">
            <w:pPr>
              <w:spacing w:line="240" w:lineRule="auto"/>
              <w:rPr>
                <w:lang w:val="en-IE"/>
              </w:rPr>
            </w:pPr>
            <w:r>
              <w:rPr>
                <w:lang w:val="en-IE"/>
              </w:rPr>
              <w:t>Please include a @ the email address example.ie is missing a @</w:t>
            </w:r>
          </w:p>
        </w:tc>
        <w:tc>
          <w:tcPr>
            <w:tcW w:w="1354" w:type="dxa"/>
          </w:tcPr>
          <w:p w14:paraId="0F7D2598" w14:textId="77777777" w:rsidR="00FB5F3C" w:rsidRPr="002125F9" w:rsidRDefault="00FB5F3C" w:rsidP="00150DA0">
            <w:pPr>
              <w:spacing w:line="240" w:lineRule="auto"/>
              <w:rPr>
                <w:lang w:val="en-IE"/>
              </w:rPr>
            </w:pPr>
            <w:r>
              <w:rPr>
                <w:lang w:val="en-IE"/>
              </w:rPr>
              <w:t>Please include a @ the email address example.ie is missing a @</w:t>
            </w:r>
          </w:p>
        </w:tc>
        <w:tc>
          <w:tcPr>
            <w:tcW w:w="1320" w:type="dxa"/>
          </w:tcPr>
          <w:p w14:paraId="4F17E746" w14:textId="77777777" w:rsidR="00FB5F3C" w:rsidRDefault="00FB5F3C" w:rsidP="00150DA0">
            <w:pPr>
              <w:spacing w:line="240" w:lineRule="auto"/>
              <w:rPr>
                <w:lang w:val="en-IE"/>
              </w:rPr>
            </w:pPr>
            <w:r>
              <w:rPr>
                <w:lang w:val="en-IE"/>
              </w:rPr>
              <w:t>Pass</w:t>
            </w:r>
          </w:p>
          <w:p w14:paraId="631044F7" w14:textId="77777777" w:rsidR="00FB5F3C" w:rsidRPr="002125F9" w:rsidRDefault="00FB5F3C" w:rsidP="00150DA0">
            <w:pPr>
              <w:spacing w:line="240" w:lineRule="auto"/>
              <w:rPr>
                <w:lang w:val="en-IE"/>
              </w:rPr>
            </w:pPr>
          </w:p>
        </w:tc>
      </w:tr>
    </w:tbl>
    <w:p w14:paraId="6AE76A1C" w14:textId="77777777" w:rsidR="00FB5F3C" w:rsidRPr="002125F9" w:rsidRDefault="00FB5F3C" w:rsidP="00FB5F3C">
      <w:pPr>
        <w:spacing w:after="160" w:line="259" w:lineRule="auto"/>
        <w:rPr>
          <w:sz w:val="22"/>
          <w:szCs w:val="22"/>
          <w:lang w:val="en-IE"/>
        </w:rPr>
      </w:pPr>
    </w:p>
    <w:p w14:paraId="4ADEB640" w14:textId="77777777" w:rsidR="00FB5F3C" w:rsidRPr="002125F9" w:rsidRDefault="00FB5F3C" w:rsidP="00FB5F3C">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47" w:name="_Toc96009515"/>
      <w:r w:rsidRPr="35FFBAFA">
        <w:rPr>
          <w:rFonts w:asciiTheme="majorHAnsi" w:hAnsiTheme="majorHAnsi" w:cstheme="majorBidi"/>
          <w:color w:val="2E74B5" w:themeColor="accent1" w:themeShade="BF"/>
          <w:sz w:val="22"/>
          <w:szCs w:val="22"/>
          <w:lang w:val="en-IE"/>
        </w:rPr>
        <w:t>Navigation</w:t>
      </w:r>
      <w:bookmarkEnd w:id="47"/>
    </w:p>
    <w:p w14:paraId="5D028C64" w14:textId="77777777" w:rsidR="00FB5F3C" w:rsidRPr="002125F9" w:rsidRDefault="00FB5F3C" w:rsidP="00FB5F3C">
      <w:pPr>
        <w:spacing w:after="160" w:line="259" w:lineRule="auto"/>
        <w:rPr>
          <w:sz w:val="22"/>
          <w:szCs w:val="22"/>
          <w:lang w:val="en-IE"/>
        </w:rPr>
      </w:pPr>
    </w:p>
    <w:tbl>
      <w:tblPr>
        <w:tblStyle w:val="TableGrid1"/>
        <w:tblW w:w="0" w:type="auto"/>
        <w:tblLook w:val="04A0" w:firstRow="1" w:lastRow="0" w:firstColumn="1" w:lastColumn="0" w:noHBand="0" w:noVBand="1"/>
      </w:tblPr>
      <w:tblGrid>
        <w:gridCol w:w="591"/>
        <w:gridCol w:w="1235"/>
        <w:gridCol w:w="3591"/>
        <w:gridCol w:w="1251"/>
        <w:gridCol w:w="1251"/>
        <w:gridCol w:w="1097"/>
      </w:tblGrid>
      <w:tr w:rsidR="00FB5F3C" w:rsidRPr="002125F9" w14:paraId="7199B20F" w14:textId="77777777" w:rsidTr="00150DA0">
        <w:tc>
          <w:tcPr>
            <w:tcW w:w="591" w:type="dxa"/>
          </w:tcPr>
          <w:p w14:paraId="45D0BBAF" w14:textId="77777777" w:rsidR="00FB5F3C" w:rsidRPr="002125F9" w:rsidRDefault="00FB5F3C" w:rsidP="00150DA0">
            <w:pPr>
              <w:spacing w:line="240" w:lineRule="auto"/>
              <w:rPr>
                <w:sz w:val="22"/>
                <w:lang w:val="en-IE"/>
              </w:rPr>
            </w:pPr>
            <w:r w:rsidRPr="002125F9">
              <w:rPr>
                <w:sz w:val="22"/>
                <w:lang w:val="en-IE"/>
              </w:rPr>
              <w:t>Test No</w:t>
            </w:r>
          </w:p>
        </w:tc>
        <w:tc>
          <w:tcPr>
            <w:tcW w:w="1235" w:type="dxa"/>
          </w:tcPr>
          <w:p w14:paraId="73BCFCDE" w14:textId="77777777" w:rsidR="00FB5F3C" w:rsidRPr="002125F9" w:rsidRDefault="00FB5F3C" w:rsidP="00150DA0">
            <w:pPr>
              <w:spacing w:line="240" w:lineRule="auto"/>
              <w:rPr>
                <w:sz w:val="22"/>
                <w:lang w:val="en-IE"/>
              </w:rPr>
            </w:pPr>
            <w:r w:rsidRPr="002125F9">
              <w:rPr>
                <w:sz w:val="22"/>
                <w:lang w:val="en-IE"/>
              </w:rPr>
              <w:t>Description of test case</w:t>
            </w:r>
          </w:p>
        </w:tc>
        <w:tc>
          <w:tcPr>
            <w:tcW w:w="3591" w:type="dxa"/>
          </w:tcPr>
          <w:p w14:paraId="343DB7C0" w14:textId="77777777" w:rsidR="00FB5F3C" w:rsidRPr="002125F9" w:rsidRDefault="00FB5F3C" w:rsidP="00150DA0">
            <w:pPr>
              <w:spacing w:line="240" w:lineRule="auto"/>
              <w:rPr>
                <w:sz w:val="22"/>
                <w:lang w:val="en-IE"/>
              </w:rPr>
            </w:pPr>
            <w:r w:rsidRPr="002125F9">
              <w:rPr>
                <w:sz w:val="22"/>
                <w:lang w:val="en-IE"/>
              </w:rPr>
              <w:t>Input</w:t>
            </w:r>
          </w:p>
        </w:tc>
        <w:tc>
          <w:tcPr>
            <w:tcW w:w="1251" w:type="dxa"/>
          </w:tcPr>
          <w:p w14:paraId="3EBF1831" w14:textId="77777777" w:rsidR="00FB5F3C" w:rsidRPr="002125F9" w:rsidRDefault="00FB5F3C" w:rsidP="00150DA0">
            <w:pPr>
              <w:spacing w:line="240" w:lineRule="auto"/>
              <w:rPr>
                <w:sz w:val="22"/>
                <w:lang w:val="en-IE"/>
              </w:rPr>
            </w:pPr>
            <w:r w:rsidRPr="002125F9">
              <w:rPr>
                <w:sz w:val="22"/>
                <w:lang w:val="en-IE"/>
              </w:rPr>
              <w:t>Expected Output</w:t>
            </w:r>
          </w:p>
        </w:tc>
        <w:tc>
          <w:tcPr>
            <w:tcW w:w="1251" w:type="dxa"/>
          </w:tcPr>
          <w:p w14:paraId="440FE8AA" w14:textId="77777777" w:rsidR="00FB5F3C" w:rsidRPr="002125F9" w:rsidRDefault="00FB5F3C" w:rsidP="00150DA0">
            <w:pPr>
              <w:spacing w:line="240" w:lineRule="auto"/>
              <w:rPr>
                <w:sz w:val="22"/>
                <w:lang w:val="en-IE"/>
              </w:rPr>
            </w:pPr>
            <w:r w:rsidRPr="002125F9">
              <w:rPr>
                <w:sz w:val="22"/>
                <w:lang w:val="en-IE"/>
              </w:rPr>
              <w:t>Actual Output</w:t>
            </w:r>
          </w:p>
        </w:tc>
        <w:tc>
          <w:tcPr>
            <w:tcW w:w="1097" w:type="dxa"/>
          </w:tcPr>
          <w:p w14:paraId="315DABEF" w14:textId="77777777" w:rsidR="00FB5F3C" w:rsidRPr="002125F9" w:rsidRDefault="00FB5F3C" w:rsidP="00150DA0">
            <w:pPr>
              <w:spacing w:line="240" w:lineRule="auto"/>
              <w:rPr>
                <w:sz w:val="22"/>
                <w:lang w:val="en-IE"/>
              </w:rPr>
            </w:pPr>
            <w:r w:rsidRPr="002125F9">
              <w:rPr>
                <w:sz w:val="22"/>
                <w:lang w:val="en-IE"/>
              </w:rPr>
              <w:t>Comment</w:t>
            </w:r>
          </w:p>
        </w:tc>
      </w:tr>
      <w:tr w:rsidR="00FB5F3C" w:rsidRPr="002125F9" w14:paraId="655BCFDA" w14:textId="77777777" w:rsidTr="00150DA0">
        <w:tc>
          <w:tcPr>
            <w:tcW w:w="591" w:type="dxa"/>
          </w:tcPr>
          <w:p w14:paraId="3050D92B" w14:textId="77777777" w:rsidR="00FB5F3C" w:rsidRPr="002125F9" w:rsidRDefault="00FB5F3C" w:rsidP="00150DA0">
            <w:pPr>
              <w:spacing w:line="240" w:lineRule="auto"/>
              <w:rPr>
                <w:lang w:val="en-IE"/>
              </w:rPr>
            </w:pPr>
            <w:r>
              <w:rPr>
                <w:lang w:val="en-IE"/>
              </w:rPr>
              <w:t>1</w:t>
            </w:r>
          </w:p>
        </w:tc>
        <w:tc>
          <w:tcPr>
            <w:tcW w:w="1235" w:type="dxa"/>
          </w:tcPr>
          <w:p w14:paraId="28A819DE" w14:textId="77777777" w:rsidR="00FB5F3C" w:rsidRPr="002125F9" w:rsidRDefault="00FB5F3C" w:rsidP="00150DA0">
            <w:pPr>
              <w:spacing w:line="240" w:lineRule="auto"/>
              <w:rPr>
                <w:lang w:val="en-IE"/>
              </w:rPr>
            </w:pPr>
            <w:r>
              <w:rPr>
                <w:lang w:val="en-IE"/>
              </w:rPr>
              <w:t>Click home button</w:t>
            </w:r>
          </w:p>
        </w:tc>
        <w:tc>
          <w:tcPr>
            <w:tcW w:w="3591" w:type="dxa"/>
          </w:tcPr>
          <w:p w14:paraId="53F52BEB" w14:textId="77777777" w:rsidR="00FB5F3C" w:rsidRPr="002125F9" w:rsidRDefault="00FB5F3C" w:rsidP="00150DA0">
            <w:pPr>
              <w:spacing w:line="240" w:lineRule="auto"/>
              <w:rPr>
                <w:lang w:val="en-IE"/>
              </w:rPr>
            </w:pPr>
            <w:r w:rsidRPr="005F3764">
              <w:rPr>
                <w:lang w:val="en-IE"/>
              </w:rPr>
              <w:t>http://127.0.0.1:8000/</w:t>
            </w:r>
          </w:p>
        </w:tc>
        <w:tc>
          <w:tcPr>
            <w:tcW w:w="1251" w:type="dxa"/>
          </w:tcPr>
          <w:p w14:paraId="7FA2C124" w14:textId="77777777" w:rsidR="00FB5F3C" w:rsidRPr="002125F9" w:rsidRDefault="00FB5F3C" w:rsidP="00150DA0">
            <w:pPr>
              <w:spacing w:line="240" w:lineRule="auto"/>
              <w:rPr>
                <w:lang w:val="en-IE"/>
              </w:rPr>
            </w:pPr>
            <w:r>
              <w:rPr>
                <w:lang w:val="en-IE"/>
              </w:rPr>
              <w:t>Blazar homepage</w:t>
            </w:r>
          </w:p>
        </w:tc>
        <w:tc>
          <w:tcPr>
            <w:tcW w:w="1251" w:type="dxa"/>
          </w:tcPr>
          <w:p w14:paraId="21D87C10" w14:textId="77777777" w:rsidR="00FB5F3C" w:rsidRDefault="00FB5F3C" w:rsidP="00150DA0">
            <w:pPr>
              <w:spacing w:line="240" w:lineRule="auto"/>
              <w:rPr>
                <w:lang w:val="en-IE"/>
              </w:rPr>
            </w:pPr>
            <w:r>
              <w:rPr>
                <w:lang w:val="en-IE"/>
              </w:rPr>
              <w:t>Blazar</w:t>
            </w:r>
          </w:p>
          <w:p w14:paraId="091C4091" w14:textId="77777777" w:rsidR="00FB5F3C" w:rsidRPr="002125F9" w:rsidRDefault="00FB5F3C" w:rsidP="00150DA0">
            <w:pPr>
              <w:spacing w:line="240" w:lineRule="auto"/>
              <w:rPr>
                <w:lang w:val="en-IE"/>
              </w:rPr>
            </w:pPr>
            <w:r>
              <w:rPr>
                <w:lang w:val="en-IE"/>
              </w:rPr>
              <w:t>homepage</w:t>
            </w:r>
          </w:p>
        </w:tc>
        <w:tc>
          <w:tcPr>
            <w:tcW w:w="1097" w:type="dxa"/>
          </w:tcPr>
          <w:p w14:paraId="1BE5AA7C" w14:textId="77777777" w:rsidR="00FB5F3C" w:rsidRDefault="00FB5F3C" w:rsidP="00150DA0">
            <w:pPr>
              <w:spacing w:line="240" w:lineRule="auto"/>
              <w:rPr>
                <w:lang w:val="en-IE"/>
              </w:rPr>
            </w:pPr>
            <w:r>
              <w:rPr>
                <w:lang w:val="en-IE"/>
              </w:rPr>
              <w:t>Pass</w:t>
            </w:r>
          </w:p>
          <w:p w14:paraId="54CA062D" w14:textId="77777777" w:rsidR="00FB5F3C" w:rsidRPr="002125F9" w:rsidRDefault="00FB5F3C" w:rsidP="00150DA0">
            <w:pPr>
              <w:spacing w:line="240" w:lineRule="auto"/>
              <w:rPr>
                <w:lang w:val="en-IE"/>
              </w:rPr>
            </w:pPr>
          </w:p>
        </w:tc>
      </w:tr>
      <w:tr w:rsidR="00FB5F3C" w:rsidRPr="002125F9" w14:paraId="1CF00CB4" w14:textId="77777777" w:rsidTr="00150DA0">
        <w:tc>
          <w:tcPr>
            <w:tcW w:w="591" w:type="dxa"/>
          </w:tcPr>
          <w:p w14:paraId="0E41C06E" w14:textId="77777777" w:rsidR="00FB5F3C" w:rsidRPr="002125F9" w:rsidRDefault="00FB5F3C" w:rsidP="00150DA0">
            <w:pPr>
              <w:spacing w:line="240" w:lineRule="auto"/>
              <w:rPr>
                <w:lang w:val="en-IE"/>
              </w:rPr>
            </w:pPr>
            <w:r>
              <w:rPr>
                <w:lang w:val="en-IE"/>
              </w:rPr>
              <w:t>2</w:t>
            </w:r>
          </w:p>
        </w:tc>
        <w:tc>
          <w:tcPr>
            <w:tcW w:w="1235" w:type="dxa"/>
          </w:tcPr>
          <w:p w14:paraId="0B7FF476" w14:textId="77777777" w:rsidR="00FB5F3C" w:rsidRPr="002125F9" w:rsidRDefault="00FB5F3C" w:rsidP="00150DA0">
            <w:pPr>
              <w:spacing w:line="240" w:lineRule="auto"/>
              <w:rPr>
                <w:lang w:val="en-IE"/>
              </w:rPr>
            </w:pPr>
            <w:r>
              <w:rPr>
                <w:lang w:val="en-IE"/>
              </w:rPr>
              <w:t>Click browse button</w:t>
            </w:r>
          </w:p>
        </w:tc>
        <w:tc>
          <w:tcPr>
            <w:tcW w:w="3591" w:type="dxa"/>
          </w:tcPr>
          <w:p w14:paraId="46D204B2" w14:textId="77777777" w:rsidR="00FB5F3C" w:rsidRPr="002125F9" w:rsidRDefault="00FB5F3C" w:rsidP="00150DA0">
            <w:pPr>
              <w:spacing w:line="240" w:lineRule="auto"/>
              <w:rPr>
                <w:lang w:val="en-IE"/>
              </w:rPr>
            </w:pPr>
            <w:r w:rsidRPr="001B2384">
              <w:rPr>
                <w:lang w:val="en-IE"/>
              </w:rPr>
              <w:t>http://127.0.0.1:8000/user/shoes</w:t>
            </w:r>
          </w:p>
        </w:tc>
        <w:tc>
          <w:tcPr>
            <w:tcW w:w="1251" w:type="dxa"/>
          </w:tcPr>
          <w:p w14:paraId="020AF27D" w14:textId="77777777" w:rsidR="00FB5F3C" w:rsidRPr="002125F9" w:rsidRDefault="00FB5F3C" w:rsidP="00150DA0">
            <w:pPr>
              <w:spacing w:line="240" w:lineRule="auto"/>
              <w:rPr>
                <w:lang w:val="en-IE"/>
              </w:rPr>
            </w:pPr>
            <w:r>
              <w:rPr>
                <w:lang w:val="en-IE"/>
              </w:rPr>
              <w:t>Blazar products page</w:t>
            </w:r>
          </w:p>
        </w:tc>
        <w:tc>
          <w:tcPr>
            <w:tcW w:w="1251" w:type="dxa"/>
          </w:tcPr>
          <w:p w14:paraId="7905665F" w14:textId="77777777" w:rsidR="00FB5F3C" w:rsidRPr="002125F9" w:rsidRDefault="00FB5F3C" w:rsidP="00150DA0">
            <w:pPr>
              <w:spacing w:line="240" w:lineRule="auto"/>
              <w:rPr>
                <w:lang w:val="en-IE"/>
              </w:rPr>
            </w:pPr>
            <w:r>
              <w:rPr>
                <w:lang w:val="en-IE"/>
              </w:rPr>
              <w:t>Blazar products page</w:t>
            </w:r>
          </w:p>
        </w:tc>
        <w:tc>
          <w:tcPr>
            <w:tcW w:w="1097" w:type="dxa"/>
          </w:tcPr>
          <w:p w14:paraId="5F3536DC" w14:textId="77777777" w:rsidR="00FB5F3C" w:rsidRDefault="00FB5F3C" w:rsidP="00150DA0">
            <w:pPr>
              <w:spacing w:line="240" w:lineRule="auto"/>
              <w:rPr>
                <w:lang w:val="en-IE"/>
              </w:rPr>
            </w:pPr>
            <w:r>
              <w:rPr>
                <w:lang w:val="en-IE"/>
              </w:rPr>
              <w:t>Pass</w:t>
            </w:r>
          </w:p>
          <w:p w14:paraId="17867981" w14:textId="77777777" w:rsidR="00FB5F3C" w:rsidRPr="002125F9" w:rsidRDefault="00FB5F3C" w:rsidP="00150DA0">
            <w:pPr>
              <w:spacing w:line="240" w:lineRule="auto"/>
              <w:rPr>
                <w:lang w:val="en-IE"/>
              </w:rPr>
            </w:pPr>
          </w:p>
        </w:tc>
      </w:tr>
      <w:tr w:rsidR="00FB5F3C" w:rsidRPr="002125F9" w14:paraId="7EDB47C6" w14:textId="77777777" w:rsidTr="00150DA0">
        <w:tc>
          <w:tcPr>
            <w:tcW w:w="591" w:type="dxa"/>
          </w:tcPr>
          <w:p w14:paraId="402409C4" w14:textId="77777777" w:rsidR="00FB5F3C" w:rsidRPr="002125F9" w:rsidRDefault="00FB5F3C" w:rsidP="00150DA0">
            <w:pPr>
              <w:spacing w:line="240" w:lineRule="auto"/>
              <w:rPr>
                <w:lang w:val="en-IE"/>
              </w:rPr>
            </w:pPr>
            <w:r>
              <w:rPr>
                <w:lang w:val="en-IE"/>
              </w:rPr>
              <w:t>3</w:t>
            </w:r>
          </w:p>
        </w:tc>
        <w:tc>
          <w:tcPr>
            <w:tcW w:w="1235" w:type="dxa"/>
          </w:tcPr>
          <w:p w14:paraId="41977CC5" w14:textId="77777777" w:rsidR="00FB5F3C" w:rsidRPr="002125F9" w:rsidRDefault="00FB5F3C" w:rsidP="00150DA0">
            <w:pPr>
              <w:spacing w:line="240" w:lineRule="auto"/>
              <w:rPr>
                <w:lang w:val="en-IE"/>
              </w:rPr>
            </w:pPr>
            <w:r>
              <w:rPr>
                <w:lang w:val="en-IE"/>
              </w:rPr>
              <w:t>Click view product</w:t>
            </w:r>
          </w:p>
        </w:tc>
        <w:tc>
          <w:tcPr>
            <w:tcW w:w="3591" w:type="dxa"/>
          </w:tcPr>
          <w:p w14:paraId="6B9A5FDD" w14:textId="77777777" w:rsidR="00FB5F3C" w:rsidRPr="002125F9" w:rsidRDefault="00FB5F3C" w:rsidP="00150DA0">
            <w:pPr>
              <w:spacing w:line="240" w:lineRule="auto"/>
              <w:rPr>
                <w:lang w:val="en-IE"/>
              </w:rPr>
            </w:pPr>
            <w:hyperlink r:id="rId19" w:history="1">
              <w:r w:rsidRPr="00AC78F7">
                <w:rPr>
                  <w:rStyle w:val="Hyperlink"/>
                  <w:lang w:val="en-IE"/>
                </w:rPr>
                <w:t>http://127.0.0.1:8000/user/shoes/</w:t>
              </w:r>
            </w:hyperlink>
            <w:r>
              <w:rPr>
                <w:lang w:val="en-IE"/>
              </w:rPr>
              <w:t xml:space="preserve"> {id}</w:t>
            </w:r>
          </w:p>
        </w:tc>
        <w:tc>
          <w:tcPr>
            <w:tcW w:w="1251" w:type="dxa"/>
          </w:tcPr>
          <w:p w14:paraId="1C5C9A5F" w14:textId="77777777" w:rsidR="00FB5F3C" w:rsidRPr="002125F9" w:rsidRDefault="00FB5F3C" w:rsidP="00150DA0">
            <w:pPr>
              <w:spacing w:line="240" w:lineRule="auto"/>
              <w:rPr>
                <w:lang w:val="en-IE"/>
              </w:rPr>
            </w:pPr>
            <w:r>
              <w:rPr>
                <w:lang w:val="en-IE"/>
              </w:rPr>
              <w:t>Blazar product view page</w:t>
            </w:r>
          </w:p>
        </w:tc>
        <w:tc>
          <w:tcPr>
            <w:tcW w:w="1251" w:type="dxa"/>
          </w:tcPr>
          <w:p w14:paraId="279AF65F" w14:textId="77777777" w:rsidR="00FB5F3C" w:rsidRPr="002125F9" w:rsidRDefault="00FB5F3C" w:rsidP="00150DA0">
            <w:pPr>
              <w:spacing w:line="240" w:lineRule="auto"/>
              <w:rPr>
                <w:lang w:val="en-IE"/>
              </w:rPr>
            </w:pPr>
            <w:r>
              <w:rPr>
                <w:lang w:val="en-IE"/>
              </w:rPr>
              <w:t>Blazar product view page</w:t>
            </w:r>
          </w:p>
        </w:tc>
        <w:tc>
          <w:tcPr>
            <w:tcW w:w="1097" w:type="dxa"/>
          </w:tcPr>
          <w:p w14:paraId="7EEA5567" w14:textId="77777777" w:rsidR="00FB5F3C" w:rsidRPr="002125F9" w:rsidRDefault="00FB5F3C" w:rsidP="00150DA0">
            <w:pPr>
              <w:spacing w:line="240" w:lineRule="auto"/>
              <w:rPr>
                <w:lang w:val="en-IE"/>
              </w:rPr>
            </w:pPr>
            <w:r>
              <w:rPr>
                <w:lang w:val="en-IE"/>
              </w:rPr>
              <w:t>Pass</w:t>
            </w:r>
          </w:p>
        </w:tc>
      </w:tr>
    </w:tbl>
    <w:p w14:paraId="3D5D84C5" w14:textId="77777777" w:rsidR="00FB5F3C" w:rsidRPr="002125F9" w:rsidRDefault="00FB5F3C" w:rsidP="00FB5F3C">
      <w:pPr>
        <w:spacing w:after="160" w:line="259" w:lineRule="auto"/>
        <w:rPr>
          <w:sz w:val="22"/>
          <w:szCs w:val="22"/>
          <w:lang w:val="en-IE"/>
        </w:rPr>
      </w:pPr>
    </w:p>
    <w:p w14:paraId="47BB4D90" w14:textId="77777777" w:rsidR="00FB5F3C" w:rsidRPr="002125F9" w:rsidRDefault="00FB5F3C" w:rsidP="00FB5F3C">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48" w:name="_Toc36624903"/>
      <w:bookmarkStart w:id="49" w:name="_Toc96009516"/>
      <w:r w:rsidRPr="35FFBAFA">
        <w:rPr>
          <w:rFonts w:asciiTheme="majorHAnsi" w:hAnsiTheme="majorHAnsi" w:cstheme="majorBidi"/>
          <w:color w:val="2E74B5" w:themeColor="accent1" w:themeShade="BF"/>
          <w:sz w:val="22"/>
          <w:szCs w:val="22"/>
          <w:lang w:val="en-IE"/>
        </w:rPr>
        <w:t>Calculation</w:t>
      </w:r>
      <w:bookmarkEnd w:id="48"/>
      <w:bookmarkEnd w:id="49"/>
    </w:p>
    <w:p w14:paraId="779B588A" w14:textId="77777777" w:rsidR="00FB5F3C" w:rsidRPr="002125F9" w:rsidRDefault="00FB5F3C" w:rsidP="00FB5F3C">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B5F3C" w:rsidRPr="002125F9" w14:paraId="7AC0A165" w14:textId="77777777" w:rsidTr="00150DA0">
        <w:tc>
          <w:tcPr>
            <w:tcW w:w="593" w:type="dxa"/>
          </w:tcPr>
          <w:p w14:paraId="1DA08E10" w14:textId="77777777" w:rsidR="00FB5F3C" w:rsidRPr="002125F9" w:rsidRDefault="00FB5F3C" w:rsidP="00150DA0">
            <w:pPr>
              <w:spacing w:line="240" w:lineRule="auto"/>
              <w:rPr>
                <w:sz w:val="22"/>
                <w:lang w:val="en-IE"/>
              </w:rPr>
            </w:pPr>
            <w:r w:rsidRPr="002125F9">
              <w:rPr>
                <w:sz w:val="22"/>
                <w:lang w:val="en-IE"/>
              </w:rPr>
              <w:t>Test No</w:t>
            </w:r>
          </w:p>
        </w:tc>
        <w:tc>
          <w:tcPr>
            <w:tcW w:w="2951" w:type="dxa"/>
          </w:tcPr>
          <w:p w14:paraId="3376ACE4" w14:textId="77777777" w:rsidR="00FB5F3C" w:rsidRPr="002125F9" w:rsidRDefault="00FB5F3C" w:rsidP="00150DA0">
            <w:pPr>
              <w:spacing w:line="240" w:lineRule="auto"/>
              <w:rPr>
                <w:sz w:val="22"/>
                <w:lang w:val="en-IE"/>
              </w:rPr>
            </w:pPr>
            <w:r w:rsidRPr="002125F9">
              <w:rPr>
                <w:sz w:val="22"/>
                <w:lang w:val="en-IE"/>
              </w:rPr>
              <w:t>Description of test case</w:t>
            </w:r>
          </w:p>
        </w:tc>
        <w:tc>
          <w:tcPr>
            <w:tcW w:w="1104" w:type="dxa"/>
          </w:tcPr>
          <w:p w14:paraId="6AD37FB1" w14:textId="77777777" w:rsidR="00FB5F3C" w:rsidRPr="002125F9" w:rsidRDefault="00FB5F3C" w:rsidP="00150DA0">
            <w:pPr>
              <w:spacing w:line="240" w:lineRule="auto"/>
              <w:rPr>
                <w:sz w:val="22"/>
                <w:lang w:val="en-IE"/>
              </w:rPr>
            </w:pPr>
            <w:r w:rsidRPr="002125F9">
              <w:rPr>
                <w:sz w:val="22"/>
                <w:lang w:val="en-IE"/>
              </w:rPr>
              <w:t>Input</w:t>
            </w:r>
          </w:p>
        </w:tc>
        <w:tc>
          <w:tcPr>
            <w:tcW w:w="1471" w:type="dxa"/>
          </w:tcPr>
          <w:p w14:paraId="4ED69379" w14:textId="77777777" w:rsidR="00FB5F3C" w:rsidRPr="002125F9" w:rsidRDefault="00FB5F3C" w:rsidP="00150DA0">
            <w:pPr>
              <w:spacing w:line="240" w:lineRule="auto"/>
              <w:rPr>
                <w:sz w:val="22"/>
                <w:lang w:val="en-IE"/>
              </w:rPr>
            </w:pPr>
            <w:r w:rsidRPr="002125F9">
              <w:rPr>
                <w:sz w:val="22"/>
                <w:lang w:val="en-IE"/>
              </w:rPr>
              <w:t>Expected Output</w:t>
            </w:r>
          </w:p>
        </w:tc>
        <w:tc>
          <w:tcPr>
            <w:tcW w:w="1401" w:type="dxa"/>
          </w:tcPr>
          <w:p w14:paraId="18E471A2" w14:textId="77777777" w:rsidR="00FB5F3C" w:rsidRPr="002125F9" w:rsidRDefault="00FB5F3C" w:rsidP="00150DA0">
            <w:pPr>
              <w:spacing w:line="240" w:lineRule="auto"/>
              <w:rPr>
                <w:sz w:val="22"/>
                <w:lang w:val="en-IE"/>
              </w:rPr>
            </w:pPr>
            <w:r w:rsidRPr="002125F9">
              <w:rPr>
                <w:sz w:val="22"/>
                <w:lang w:val="en-IE"/>
              </w:rPr>
              <w:t>Actual Output</w:t>
            </w:r>
          </w:p>
        </w:tc>
        <w:tc>
          <w:tcPr>
            <w:tcW w:w="1496" w:type="dxa"/>
          </w:tcPr>
          <w:p w14:paraId="0EE8242E" w14:textId="77777777" w:rsidR="00FB5F3C" w:rsidRPr="002125F9" w:rsidRDefault="00FB5F3C" w:rsidP="00150DA0">
            <w:pPr>
              <w:spacing w:line="240" w:lineRule="auto"/>
              <w:rPr>
                <w:sz w:val="22"/>
                <w:lang w:val="en-IE"/>
              </w:rPr>
            </w:pPr>
            <w:r w:rsidRPr="002125F9">
              <w:rPr>
                <w:sz w:val="22"/>
                <w:lang w:val="en-IE"/>
              </w:rPr>
              <w:t>Comment</w:t>
            </w:r>
          </w:p>
        </w:tc>
      </w:tr>
      <w:tr w:rsidR="00FB5F3C" w:rsidRPr="002125F9" w14:paraId="00DC5E3C" w14:textId="77777777" w:rsidTr="00150DA0">
        <w:tc>
          <w:tcPr>
            <w:tcW w:w="593" w:type="dxa"/>
          </w:tcPr>
          <w:p w14:paraId="4AFC91BB" w14:textId="77777777" w:rsidR="00FB5F3C" w:rsidRPr="002125F9" w:rsidRDefault="00FB5F3C" w:rsidP="00150DA0">
            <w:pPr>
              <w:spacing w:line="240" w:lineRule="auto"/>
              <w:rPr>
                <w:lang w:val="en-IE"/>
              </w:rPr>
            </w:pPr>
            <w:r>
              <w:rPr>
                <w:lang w:val="en-IE"/>
              </w:rPr>
              <w:t>1</w:t>
            </w:r>
          </w:p>
        </w:tc>
        <w:tc>
          <w:tcPr>
            <w:tcW w:w="2951" w:type="dxa"/>
          </w:tcPr>
          <w:p w14:paraId="566F9E74" w14:textId="77777777" w:rsidR="00FB5F3C" w:rsidRPr="002125F9" w:rsidRDefault="00FB5F3C" w:rsidP="00150DA0">
            <w:pPr>
              <w:spacing w:line="240" w:lineRule="auto"/>
              <w:rPr>
                <w:lang w:val="en-IE"/>
              </w:rPr>
            </w:pPr>
            <w:r>
              <w:rPr>
                <w:lang w:val="en-IE"/>
              </w:rPr>
              <w:t>User buying product, shipping calculated</w:t>
            </w:r>
          </w:p>
        </w:tc>
        <w:tc>
          <w:tcPr>
            <w:tcW w:w="1104" w:type="dxa"/>
          </w:tcPr>
          <w:p w14:paraId="131EBB15" w14:textId="77777777" w:rsidR="00FB5F3C" w:rsidRPr="002125F9" w:rsidRDefault="00FB5F3C" w:rsidP="00150DA0">
            <w:pPr>
              <w:spacing w:line="240" w:lineRule="auto"/>
              <w:rPr>
                <w:lang w:val="en-IE"/>
              </w:rPr>
            </w:pPr>
          </w:p>
        </w:tc>
        <w:tc>
          <w:tcPr>
            <w:tcW w:w="1471" w:type="dxa"/>
          </w:tcPr>
          <w:p w14:paraId="1CFBE089" w14:textId="77777777" w:rsidR="00FB5F3C" w:rsidRPr="002125F9" w:rsidRDefault="00FB5F3C" w:rsidP="00150DA0">
            <w:pPr>
              <w:spacing w:line="240" w:lineRule="auto"/>
              <w:rPr>
                <w:lang w:val="en-IE"/>
              </w:rPr>
            </w:pPr>
            <w:r>
              <w:rPr>
                <w:lang w:val="en-IE"/>
              </w:rPr>
              <w:t>Shipping added to product price</w:t>
            </w:r>
          </w:p>
        </w:tc>
        <w:tc>
          <w:tcPr>
            <w:tcW w:w="1401" w:type="dxa"/>
          </w:tcPr>
          <w:p w14:paraId="05E19B53" w14:textId="77777777" w:rsidR="00FB5F3C" w:rsidRPr="002125F9" w:rsidRDefault="00FB5F3C" w:rsidP="00150DA0">
            <w:pPr>
              <w:spacing w:line="240" w:lineRule="auto"/>
              <w:rPr>
                <w:lang w:val="en-IE"/>
              </w:rPr>
            </w:pPr>
            <w:r>
              <w:rPr>
                <w:lang w:val="en-IE"/>
              </w:rPr>
              <w:t>Shipping added to product price</w:t>
            </w:r>
          </w:p>
        </w:tc>
        <w:tc>
          <w:tcPr>
            <w:tcW w:w="1496" w:type="dxa"/>
          </w:tcPr>
          <w:p w14:paraId="3B10716E" w14:textId="77777777" w:rsidR="00FB5F3C" w:rsidRPr="002125F9" w:rsidRDefault="00FB5F3C" w:rsidP="00150DA0">
            <w:pPr>
              <w:spacing w:line="240" w:lineRule="auto"/>
              <w:rPr>
                <w:lang w:val="en-IE"/>
              </w:rPr>
            </w:pPr>
          </w:p>
        </w:tc>
      </w:tr>
      <w:tr w:rsidR="00FB5F3C" w:rsidRPr="002125F9" w14:paraId="0993451D" w14:textId="77777777" w:rsidTr="00150DA0">
        <w:tc>
          <w:tcPr>
            <w:tcW w:w="593" w:type="dxa"/>
          </w:tcPr>
          <w:p w14:paraId="2117CC09" w14:textId="77777777" w:rsidR="00FB5F3C" w:rsidRPr="002125F9" w:rsidRDefault="00FB5F3C" w:rsidP="00150DA0">
            <w:pPr>
              <w:spacing w:line="240" w:lineRule="auto"/>
              <w:rPr>
                <w:lang w:val="en-IE"/>
              </w:rPr>
            </w:pPr>
            <w:r>
              <w:rPr>
                <w:lang w:val="en-IE"/>
              </w:rPr>
              <w:t>2</w:t>
            </w:r>
          </w:p>
        </w:tc>
        <w:tc>
          <w:tcPr>
            <w:tcW w:w="2951" w:type="dxa"/>
          </w:tcPr>
          <w:p w14:paraId="28FB3D81" w14:textId="77777777" w:rsidR="00FB5F3C" w:rsidRPr="002125F9" w:rsidRDefault="00FB5F3C" w:rsidP="00150DA0">
            <w:pPr>
              <w:spacing w:line="240" w:lineRule="auto"/>
              <w:rPr>
                <w:lang w:val="en-IE"/>
              </w:rPr>
            </w:pPr>
            <w:r>
              <w:rPr>
                <w:lang w:val="en-IE"/>
              </w:rPr>
              <w:t>User selling product, selling fees calculated</w:t>
            </w:r>
          </w:p>
        </w:tc>
        <w:tc>
          <w:tcPr>
            <w:tcW w:w="1104" w:type="dxa"/>
          </w:tcPr>
          <w:p w14:paraId="497340BD" w14:textId="77777777" w:rsidR="00FB5F3C" w:rsidRPr="002125F9" w:rsidRDefault="00FB5F3C" w:rsidP="00150DA0">
            <w:pPr>
              <w:spacing w:line="240" w:lineRule="auto"/>
              <w:rPr>
                <w:lang w:val="en-IE"/>
              </w:rPr>
            </w:pPr>
          </w:p>
        </w:tc>
        <w:tc>
          <w:tcPr>
            <w:tcW w:w="1471" w:type="dxa"/>
          </w:tcPr>
          <w:p w14:paraId="65875DB3" w14:textId="77777777" w:rsidR="00FB5F3C" w:rsidRPr="002125F9" w:rsidRDefault="00FB5F3C" w:rsidP="00150DA0">
            <w:pPr>
              <w:spacing w:line="240" w:lineRule="auto"/>
              <w:rPr>
                <w:lang w:val="en-IE"/>
              </w:rPr>
            </w:pPr>
            <w:r>
              <w:rPr>
                <w:lang w:val="en-IE"/>
              </w:rPr>
              <w:t>Fees subtracted from product selling</w:t>
            </w:r>
          </w:p>
        </w:tc>
        <w:tc>
          <w:tcPr>
            <w:tcW w:w="1401" w:type="dxa"/>
          </w:tcPr>
          <w:p w14:paraId="152285AE" w14:textId="77777777" w:rsidR="00FB5F3C" w:rsidRPr="002125F9" w:rsidRDefault="00FB5F3C" w:rsidP="00150DA0">
            <w:pPr>
              <w:spacing w:line="240" w:lineRule="auto"/>
              <w:rPr>
                <w:lang w:val="en-IE"/>
              </w:rPr>
            </w:pPr>
            <w:r>
              <w:rPr>
                <w:lang w:val="en-IE"/>
              </w:rPr>
              <w:t>Fees subtracted from product selling</w:t>
            </w:r>
          </w:p>
        </w:tc>
        <w:tc>
          <w:tcPr>
            <w:tcW w:w="1496" w:type="dxa"/>
          </w:tcPr>
          <w:p w14:paraId="686F1C08" w14:textId="77777777" w:rsidR="00FB5F3C" w:rsidRPr="002125F9" w:rsidRDefault="00FB5F3C" w:rsidP="00150DA0">
            <w:pPr>
              <w:spacing w:line="240" w:lineRule="auto"/>
              <w:rPr>
                <w:lang w:val="en-IE"/>
              </w:rPr>
            </w:pPr>
          </w:p>
        </w:tc>
      </w:tr>
      <w:tr w:rsidR="00FB5F3C" w:rsidRPr="002125F9" w14:paraId="7662E91F" w14:textId="77777777" w:rsidTr="00150DA0">
        <w:tc>
          <w:tcPr>
            <w:tcW w:w="593" w:type="dxa"/>
          </w:tcPr>
          <w:p w14:paraId="71CF13B8" w14:textId="77777777" w:rsidR="00FB5F3C" w:rsidRPr="002125F9" w:rsidRDefault="00FB5F3C" w:rsidP="00150DA0">
            <w:pPr>
              <w:spacing w:line="240" w:lineRule="auto"/>
              <w:rPr>
                <w:lang w:val="en-IE"/>
              </w:rPr>
            </w:pPr>
          </w:p>
        </w:tc>
        <w:tc>
          <w:tcPr>
            <w:tcW w:w="2951" w:type="dxa"/>
          </w:tcPr>
          <w:p w14:paraId="30345DCD" w14:textId="77777777" w:rsidR="00FB5F3C" w:rsidRPr="002125F9" w:rsidRDefault="00FB5F3C" w:rsidP="00150DA0">
            <w:pPr>
              <w:spacing w:line="240" w:lineRule="auto"/>
              <w:rPr>
                <w:lang w:val="en-IE"/>
              </w:rPr>
            </w:pPr>
          </w:p>
        </w:tc>
        <w:tc>
          <w:tcPr>
            <w:tcW w:w="1104" w:type="dxa"/>
          </w:tcPr>
          <w:p w14:paraId="63FF40EF" w14:textId="77777777" w:rsidR="00FB5F3C" w:rsidRPr="002125F9" w:rsidRDefault="00FB5F3C" w:rsidP="00150DA0">
            <w:pPr>
              <w:spacing w:line="240" w:lineRule="auto"/>
              <w:rPr>
                <w:lang w:val="en-IE"/>
              </w:rPr>
            </w:pPr>
          </w:p>
        </w:tc>
        <w:tc>
          <w:tcPr>
            <w:tcW w:w="1471" w:type="dxa"/>
          </w:tcPr>
          <w:p w14:paraId="526B0B42" w14:textId="77777777" w:rsidR="00FB5F3C" w:rsidRPr="002125F9" w:rsidRDefault="00FB5F3C" w:rsidP="00150DA0">
            <w:pPr>
              <w:spacing w:line="240" w:lineRule="auto"/>
              <w:rPr>
                <w:lang w:val="en-IE"/>
              </w:rPr>
            </w:pPr>
          </w:p>
        </w:tc>
        <w:tc>
          <w:tcPr>
            <w:tcW w:w="1401" w:type="dxa"/>
          </w:tcPr>
          <w:p w14:paraId="6F9BB52C" w14:textId="77777777" w:rsidR="00FB5F3C" w:rsidRPr="002125F9" w:rsidRDefault="00FB5F3C" w:rsidP="00150DA0">
            <w:pPr>
              <w:spacing w:line="240" w:lineRule="auto"/>
              <w:rPr>
                <w:lang w:val="en-IE"/>
              </w:rPr>
            </w:pPr>
          </w:p>
        </w:tc>
        <w:tc>
          <w:tcPr>
            <w:tcW w:w="1496" w:type="dxa"/>
          </w:tcPr>
          <w:p w14:paraId="43823CCA" w14:textId="77777777" w:rsidR="00FB5F3C" w:rsidRPr="002125F9" w:rsidRDefault="00FB5F3C" w:rsidP="00150DA0">
            <w:pPr>
              <w:spacing w:line="240" w:lineRule="auto"/>
              <w:rPr>
                <w:lang w:val="en-IE"/>
              </w:rPr>
            </w:pPr>
          </w:p>
        </w:tc>
      </w:tr>
    </w:tbl>
    <w:p w14:paraId="4B963F00" w14:textId="77777777" w:rsidR="00FB5F3C" w:rsidRPr="002125F9" w:rsidRDefault="00FB5F3C" w:rsidP="00FB5F3C">
      <w:pPr>
        <w:spacing w:after="160" w:line="259" w:lineRule="auto"/>
        <w:rPr>
          <w:sz w:val="22"/>
          <w:szCs w:val="22"/>
          <w:lang w:val="en-IE"/>
        </w:rPr>
      </w:pPr>
    </w:p>
    <w:p w14:paraId="5DFBBCD6" w14:textId="77777777" w:rsidR="00FB5F3C" w:rsidRPr="002125F9" w:rsidRDefault="00FB5F3C" w:rsidP="00FB5F3C">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0" w:name="_Toc36624904"/>
      <w:bookmarkStart w:id="51" w:name="_Toc96009517"/>
      <w:r w:rsidRPr="35FFBAFA">
        <w:rPr>
          <w:rFonts w:asciiTheme="majorHAnsi" w:hAnsiTheme="majorHAnsi" w:cstheme="majorBidi"/>
          <w:color w:val="2E74B5" w:themeColor="accent1" w:themeShade="BF"/>
          <w:sz w:val="22"/>
          <w:szCs w:val="22"/>
          <w:lang w:val="en-IE"/>
        </w:rPr>
        <w:t>CRUD</w:t>
      </w:r>
      <w:bookmarkEnd w:id="50"/>
      <w:bookmarkEnd w:id="51"/>
      <w:r w:rsidRPr="35FFBAFA">
        <w:rPr>
          <w:rFonts w:asciiTheme="majorHAnsi" w:hAnsiTheme="majorHAnsi" w:cstheme="majorBidi"/>
          <w:color w:val="2E74B5" w:themeColor="accent1" w:themeShade="BF"/>
          <w:sz w:val="22"/>
          <w:szCs w:val="22"/>
          <w:lang w:val="en-IE"/>
        </w:rPr>
        <w:t xml:space="preserve"> </w:t>
      </w:r>
    </w:p>
    <w:p w14:paraId="1D8855C8" w14:textId="77777777" w:rsidR="00FB5F3C" w:rsidRPr="002125F9" w:rsidRDefault="00FB5F3C" w:rsidP="00FB5F3C">
      <w:pPr>
        <w:spacing w:after="160" w:line="259" w:lineRule="auto"/>
        <w:rPr>
          <w:sz w:val="22"/>
          <w:szCs w:val="22"/>
          <w:lang w:val="en-IE"/>
        </w:rPr>
      </w:pPr>
    </w:p>
    <w:tbl>
      <w:tblPr>
        <w:tblStyle w:val="TableGrid1"/>
        <w:tblW w:w="0" w:type="auto"/>
        <w:tblLook w:val="04A0" w:firstRow="1" w:lastRow="0" w:firstColumn="1" w:lastColumn="0" w:noHBand="0" w:noVBand="1"/>
      </w:tblPr>
      <w:tblGrid>
        <w:gridCol w:w="433"/>
        <w:gridCol w:w="803"/>
        <w:gridCol w:w="2625"/>
        <w:gridCol w:w="2216"/>
        <w:gridCol w:w="2216"/>
        <w:gridCol w:w="723"/>
      </w:tblGrid>
      <w:tr w:rsidR="00FB5F3C" w:rsidRPr="002125F9" w14:paraId="2070EFA4" w14:textId="77777777" w:rsidTr="00150DA0">
        <w:tc>
          <w:tcPr>
            <w:tcW w:w="433" w:type="dxa"/>
          </w:tcPr>
          <w:p w14:paraId="124F8CAF" w14:textId="77777777" w:rsidR="00FB5F3C" w:rsidRPr="002125F9" w:rsidRDefault="00FB5F3C" w:rsidP="00150DA0">
            <w:pPr>
              <w:spacing w:line="240" w:lineRule="auto"/>
              <w:rPr>
                <w:sz w:val="22"/>
                <w:lang w:val="en-IE"/>
              </w:rPr>
            </w:pPr>
            <w:r w:rsidRPr="002125F9">
              <w:rPr>
                <w:sz w:val="22"/>
                <w:lang w:val="en-IE"/>
              </w:rPr>
              <w:t>Test No</w:t>
            </w:r>
          </w:p>
        </w:tc>
        <w:tc>
          <w:tcPr>
            <w:tcW w:w="804" w:type="dxa"/>
          </w:tcPr>
          <w:p w14:paraId="10D4E3CD" w14:textId="77777777" w:rsidR="00FB5F3C" w:rsidRPr="002125F9" w:rsidRDefault="00FB5F3C" w:rsidP="00150DA0">
            <w:pPr>
              <w:spacing w:line="240" w:lineRule="auto"/>
              <w:rPr>
                <w:sz w:val="22"/>
                <w:lang w:val="en-IE"/>
              </w:rPr>
            </w:pPr>
            <w:r w:rsidRPr="002125F9">
              <w:rPr>
                <w:sz w:val="22"/>
                <w:lang w:val="en-IE"/>
              </w:rPr>
              <w:t>Description of test case</w:t>
            </w:r>
          </w:p>
        </w:tc>
        <w:tc>
          <w:tcPr>
            <w:tcW w:w="2615" w:type="dxa"/>
          </w:tcPr>
          <w:p w14:paraId="5233FB39" w14:textId="77777777" w:rsidR="00FB5F3C" w:rsidRPr="002125F9" w:rsidRDefault="00FB5F3C" w:rsidP="00150DA0">
            <w:pPr>
              <w:spacing w:line="240" w:lineRule="auto"/>
              <w:rPr>
                <w:sz w:val="22"/>
                <w:lang w:val="en-IE"/>
              </w:rPr>
            </w:pPr>
            <w:r w:rsidRPr="002125F9">
              <w:rPr>
                <w:sz w:val="22"/>
                <w:lang w:val="en-IE"/>
              </w:rPr>
              <w:t>Input</w:t>
            </w:r>
          </w:p>
        </w:tc>
        <w:tc>
          <w:tcPr>
            <w:tcW w:w="2220" w:type="dxa"/>
          </w:tcPr>
          <w:p w14:paraId="2F39AC0D" w14:textId="77777777" w:rsidR="00FB5F3C" w:rsidRPr="002125F9" w:rsidRDefault="00FB5F3C" w:rsidP="00150DA0">
            <w:pPr>
              <w:spacing w:line="240" w:lineRule="auto"/>
              <w:rPr>
                <w:sz w:val="22"/>
                <w:lang w:val="en-IE"/>
              </w:rPr>
            </w:pPr>
            <w:r w:rsidRPr="002125F9">
              <w:rPr>
                <w:sz w:val="22"/>
                <w:lang w:val="en-IE"/>
              </w:rPr>
              <w:t>Expected Output</w:t>
            </w:r>
          </w:p>
        </w:tc>
        <w:tc>
          <w:tcPr>
            <w:tcW w:w="2220" w:type="dxa"/>
          </w:tcPr>
          <w:p w14:paraId="528A293E" w14:textId="77777777" w:rsidR="00FB5F3C" w:rsidRPr="002125F9" w:rsidRDefault="00FB5F3C" w:rsidP="00150DA0">
            <w:pPr>
              <w:spacing w:line="240" w:lineRule="auto"/>
              <w:rPr>
                <w:sz w:val="22"/>
                <w:lang w:val="en-IE"/>
              </w:rPr>
            </w:pPr>
            <w:r w:rsidRPr="002125F9">
              <w:rPr>
                <w:sz w:val="22"/>
                <w:lang w:val="en-IE"/>
              </w:rPr>
              <w:t>Actual Output</w:t>
            </w:r>
          </w:p>
        </w:tc>
        <w:tc>
          <w:tcPr>
            <w:tcW w:w="724" w:type="dxa"/>
          </w:tcPr>
          <w:p w14:paraId="195D040C" w14:textId="77777777" w:rsidR="00FB5F3C" w:rsidRPr="002125F9" w:rsidRDefault="00FB5F3C" w:rsidP="00150DA0">
            <w:pPr>
              <w:spacing w:line="240" w:lineRule="auto"/>
              <w:rPr>
                <w:sz w:val="22"/>
                <w:lang w:val="en-IE"/>
              </w:rPr>
            </w:pPr>
            <w:r w:rsidRPr="002125F9">
              <w:rPr>
                <w:sz w:val="22"/>
                <w:lang w:val="en-IE"/>
              </w:rPr>
              <w:t>Comment</w:t>
            </w:r>
          </w:p>
        </w:tc>
      </w:tr>
      <w:tr w:rsidR="00FB5F3C" w:rsidRPr="002125F9" w14:paraId="0130B98A" w14:textId="77777777" w:rsidTr="00150DA0">
        <w:tc>
          <w:tcPr>
            <w:tcW w:w="433" w:type="dxa"/>
          </w:tcPr>
          <w:p w14:paraId="27A631A8" w14:textId="77777777" w:rsidR="00FB5F3C" w:rsidRPr="002125F9" w:rsidRDefault="00FB5F3C" w:rsidP="00150DA0">
            <w:pPr>
              <w:spacing w:line="240" w:lineRule="auto"/>
              <w:rPr>
                <w:lang w:val="en-IE"/>
              </w:rPr>
            </w:pPr>
            <w:r>
              <w:rPr>
                <w:lang w:val="en-IE"/>
              </w:rPr>
              <w:t>1</w:t>
            </w:r>
          </w:p>
        </w:tc>
        <w:tc>
          <w:tcPr>
            <w:tcW w:w="804" w:type="dxa"/>
          </w:tcPr>
          <w:p w14:paraId="2DCBD406" w14:textId="77777777" w:rsidR="00FB5F3C" w:rsidRPr="002125F9" w:rsidRDefault="00FB5F3C" w:rsidP="00150DA0">
            <w:pPr>
              <w:spacing w:line="240" w:lineRule="auto"/>
              <w:rPr>
                <w:lang w:val="en-IE"/>
              </w:rPr>
            </w:pPr>
            <w:r>
              <w:rPr>
                <w:lang w:val="en-IE"/>
              </w:rPr>
              <w:t>Admin edits product in the database</w:t>
            </w:r>
          </w:p>
        </w:tc>
        <w:tc>
          <w:tcPr>
            <w:tcW w:w="2615" w:type="dxa"/>
          </w:tcPr>
          <w:p w14:paraId="7F91A36C" w14:textId="77777777" w:rsidR="00FB5F3C" w:rsidRPr="002125F9" w:rsidRDefault="00FB5F3C" w:rsidP="00150DA0">
            <w:pPr>
              <w:spacing w:line="240" w:lineRule="auto"/>
              <w:rPr>
                <w:lang w:val="en-IE"/>
              </w:rPr>
            </w:pPr>
            <w:r w:rsidRPr="00994227">
              <w:rPr>
                <w:lang w:val="en-IE"/>
              </w:rPr>
              <w:t>http://127.0.0.1:8000/admin/shoes/1/edit</w:t>
            </w:r>
          </w:p>
        </w:tc>
        <w:tc>
          <w:tcPr>
            <w:tcW w:w="2220" w:type="dxa"/>
          </w:tcPr>
          <w:p w14:paraId="11375DC0" w14:textId="77777777" w:rsidR="00FB5F3C" w:rsidRPr="002125F9" w:rsidRDefault="00FB5F3C" w:rsidP="00150DA0">
            <w:pPr>
              <w:spacing w:line="240" w:lineRule="auto"/>
              <w:rPr>
                <w:lang w:val="en-IE"/>
              </w:rPr>
            </w:pPr>
            <w:r>
              <w:rPr>
                <w:lang w:val="en-IE"/>
              </w:rPr>
              <w:t xml:space="preserve">Redirected to </w:t>
            </w:r>
            <w:r w:rsidRPr="00994227">
              <w:rPr>
                <w:lang w:val="en-IE"/>
              </w:rPr>
              <w:t>http://127.0.0.1:8000/admin/shoes</w:t>
            </w:r>
          </w:p>
        </w:tc>
        <w:tc>
          <w:tcPr>
            <w:tcW w:w="2220" w:type="dxa"/>
          </w:tcPr>
          <w:p w14:paraId="14143770" w14:textId="77777777" w:rsidR="00FB5F3C" w:rsidRPr="002125F9" w:rsidRDefault="00FB5F3C" w:rsidP="00150DA0">
            <w:pPr>
              <w:spacing w:line="240" w:lineRule="auto"/>
              <w:rPr>
                <w:lang w:val="en-IE"/>
              </w:rPr>
            </w:pPr>
            <w:r>
              <w:rPr>
                <w:lang w:val="en-IE"/>
              </w:rPr>
              <w:t xml:space="preserve">Redirected to </w:t>
            </w:r>
            <w:r w:rsidRPr="00994227">
              <w:rPr>
                <w:lang w:val="en-IE"/>
              </w:rPr>
              <w:t>http://127.0.0.1:8000/admin/shoes</w:t>
            </w:r>
          </w:p>
        </w:tc>
        <w:tc>
          <w:tcPr>
            <w:tcW w:w="724" w:type="dxa"/>
          </w:tcPr>
          <w:p w14:paraId="669F8F5D" w14:textId="77777777" w:rsidR="00FB5F3C" w:rsidRDefault="00FB5F3C" w:rsidP="00150DA0">
            <w:pPr>
              <w:spacing w:line="240" w:lineRule="auto"/>
              <w:rPr>
                <w:lang w:val="en-IE"/>
              </w:rPr>
            </w:pPr>
            <w:r>
              <w:rPr>
                <w:lang w:val="en-IE"/>
              </w:rPr>
              <w:t>Pass</w:t>
            </w:r>
          </w:p>
          <w:p w14:paraId="124BCE29" w14:textId="77777777" w:rsidR="00FB5F3C" w:rsidRPr="002125F9" w:rsidRDefault="00FB5F3C" w:rsidP="00150DA0">
            <w:pPr>
              <w:spacing w:line="240" w:lineRule="auto"/>
              <w:rPr>
                <w:lang w:val="en-IE"/>
              </w:rPr>
            </w:pPr>
          </w:p>
        </w:tc>
      </w:tr>
      <w:tr w:rsidR="00FB5F3C" w:rsidRPr="002125F9" w14:paraId="73C772F5" w14:textId="77777777" w:rsidTr="00150DA0">
        <w:tc>
          <w:tcPr>
            <w:tcW w:w="433" w:type="dxa"/>
          </w:tcPr>
          <w:p w14:paraId="454A90EA" w14:textId="77777777" w:rsidR="00FB5F3C" w:rsidRPr="002125F9" w:rsidRDefault="00FB5F3C" w:rsidP="00150DA0">
            <w:pPr>
              <w:spacing w:line="240" w:lineRule="auto"/>
              <w:rPr>
                <w:lang w:val="en-IE"/>
              </w:rPr>
            </w:pPr>
            <w:r>
              <w:rPr>
                <w:lang w:val="en-IE"/>
              </w:rPr>
              <w:t>2</w:t>
            </w:r>
          </w:p>
        </w:tc>
        <w:tc>
          <w:tcPr>
            <w:tcW w:w="804" w:type="dxa"/>
          </w:tcPr>
          <w:p w14:paraId="58A63A2C" w14:textId="77777777" w:rsidR="00FB5F3C" w:rsidRPr="002125F9" w:rsidRDefault="00FB5F3C" w:rsidP="00150DA0">
            <w:pPr>
              <w:spacing w:line="240" w:lineRule="auto"/>
              <w:rPr>
                <w:lang w:val="en-IE"/>
              </w:rPr>
            </w:pPr>
            <w:r>
              <w:rPr>
                <w:lang w:val="en-IE"/>
              </w:rPr>
              <w:t>Admin deleted product from the database</w:t>
            </w:r>
          </w:p>
        </w:tc>
        <w:tc>
          <w:tcPr>
            <w:tcW w:w="2615" w:type="dxa"/>
          </w:tcPr>
          <w:p w14:paraId="7C129521" w14:textId="77777777" w:rsidR="00FB5F3C" w:rsidRPr="002125F9" w:rsidRDefault="00FB5F3C" w:rsidP="00150DA0">
            <w:pPr>
              <w:spacing w:line="240" w:lineRule="auto"/>
              <w:rPr>
                <w:lang w:val="en-IE"/>
              </w:rPr>
            </w:pPr>
            <w:r w:rsidRPr="00994227">
              <w:rPr>
                <w:lang w:val="en-IE"/>
              </w:rPr>
              <w:t>http://127.0.0.1:8000/admin/shoes</w:t>
            </w:r>
          </w:p>
        </w:tc>
        <w:tc>
          <w:tcPr>
            <w:tcW w:w="2220" w:type="dxa"/>
          </w:tcPr>
          <w:p w14:paraId="6FF00973" w14:textId="77777777" w:rsidR="00FB5F3C" w:rsidRPr="002125F9" w:rsidRDefault="00FB5F3C" w:rsidP="00150DA0">
            <w:pPr>
              <w:spacing w:line="240" w:lineRule="auto"/>
              <w:rPr>
                <w:lang w:val="en-IE"/>
              </w:rPr>
            </w:pPr>
            <w:r>
              <w:rPr>
                <w:lang w:val="en-IE"/>
              </w:rPr>
              <w:t>Product is deleted</w:t>
            </w:r>
          </w:p>
        </w:tc>
        <w:tc>
          <w:tcPr>
            <w:tcW w:w="2220" w:type="dxa"/>
          </w:tcPr>
          <w:p w14:paraId="66A7615C" w14:textId="77777777" w:rsidR="00FB5F3C" w:rsidRPr="002125F9" w:rsidRDefault="00FB5F3C" w:rsidP="00150DA0">
            <w:pPr>
              <w:spacing w:line="240" w:lineRule="auto"/>
              <w:rPr>
                <w:lang w:val="en-IE"/>
              </w:rPr>
            </w:pPr>
            <w:r>
              <w:rPr>
                <w:lang w:val="en-IE"/>
              </w:rPr>
              <w:t>Product is deleted</w:t>
            </w:r>
          </w:p>
        </w:tc>
        <w:tc>
          <w:tcPr>
            <w:tcW w:w="724" w:type="dxa"/>
          </w:tcPr>
          <w:p w14:paraId="3E4EE582" w14:textId="77777777" w:rsidR="00FB5F3C" w:rsidRPr="002125F9" w:rsidRDefault="00FB5F3C" w:rsidP="00150DA0">
            <w:pPr>
              <w:spacing w:line="240" w:lineRule="auto"/>
              <w:rPr>
                <w:lang w:val="en-IE"/>
              </w:rPr>
            </w:pPr>
            <w:r>
              <w:rPr>
                <w:lang w:val="en-IE"/>
              </w:rPr>
              <w:t>Pass</w:t>
            </w:r>
          </w:p>
        </w:tc>
      </w:tr>
      <w:tr w:rsidR="00FB5F3C" w:rsidRPr="002125F9" w14:paraId="7C659706" w14:textId="77777777" w:rsidTr="00150DA0">
        <w:trPr>
          <w:trHeight w:val="2340"/>
        </w:trPr>
        <w:tc>
          <w:tcPr>
            <w:tcW w:w="433" w:type="dxa"/>
          </w:tcPr>
          <w:p w14:paraId="45920CD3" w14:textId="77777777" w:rsidR="00FB5F3C" w:rsidRPr="002125F9" w:rsidRDefault="00FB5F3C" w:rsidP="00150DA0">
            <w:pPr>
              <w:spacing w:line="240" w:lineRule="auto"/>
              <w:rPr>
                <w:lang w:val="en-IE"/>
              </w:rPr>
            </w:pPr>
            <w:r>
              <w:rPr>
                <w:lang w:val="en-IE"/>
              </w:rPr>
              <w:lastRenderedPageBreak/>
              <w:t>3</w:t>
            </w:r>
          </w:p>
        </w:tc>
        <w:tc>
          <w:tcPr>
            <w:tcW w:w="804" w:type="dxa"/>
          </w:tcPr>
          <w:p w14:paraId="0F02E32E" w14:textId="77777777" w:rsidR="00FB5F3C" w:rsidRPr="002125F9" w:rsidRDefault="00FB5F3C" w:rsidP="00150DA0">
            <w:pPr>
              <w:spacing w:line="240" w:lineRule="auto"/>
              <w:rPr>
                <w:lang w:val="en-IE"/>
              </w:rPr>
            </w:pPr>
            <w:r>
              <w:rPr>
                <w:lang w:val="en-IE"/>
              </w:rPr>
              <w:t>Admin adds product to the database</w:t>
            </w:r>
          </w:p>
        </w:tc>
        <w:tc>
          <w:tcPr>
            <w:tcW w:w="2615" w:type="dxa"/>
          </w:tcPr>
          <w:p w14:paraId="7CD21E18" w14:textId="77777777" w:rsidR="00FB5F3C" w:rsidRPr="002125F9" w:rsidRDefault="00FB5F3C" w:rsidP="00150DA0">
            <w:pPr>
              <w:spacing w:line="240" w:lineRule="auto"/>
              <w:rPr>
                <w:lang w:val="en-IE"/>
              </w:rPr>
            </w:pPr>
            <w:r w:rsidRPr="00994227">
              <w:rPr>
                <w:lang w:val="en-IE"/>
              </w:rPr>
              <w:t>http://127.0.0.1:8000/admin/shoes/create</w:t>
            </w:r>
          </w:p>
        </w:tc>
        <w:tc>
          <w:tcPr>
            <w:tcW w:w="2220" w:type="dxa"/>
          </w:tcPr>
          <w:p w14:paraId="23D97C60" w14:textId="77777777" w:rsidR="00FB5F3C" w:rsidRPr="002125F9" w:rsidRDefault="00FB5F3C" w:rsidP="00150DA0">
            <w:pPr>
              <w:spacing w:line="240" w:lineRule="auto"/>
              <w:rPr>
                <w:lang w:val="en-IE"/>
              </w:rPr>
            </w:pPr>
            <w:r>
              <w:rPr>
                <w:lang w:val="en-IE"/>
              </w:rPr>
              <w:t>Product is added to database</w:t>
            </w:r>
          </w:p>
        </w:tc>
        <w:tc>
          <w:tcPr>
            <w:tcW w:w="2220" w:type="dxa"/>
          </w:tcPr>
          <w:p w14:paraId="698539E0" w14:textId="77777777" w:rsidR="00FB5F3C" w:rsidRPr="002125F9" w:rsidRDefault="00FB5F3C" w:rsidP="00150DA0">
            <w:pPr>
              <w:spacing w:line="240" w:lineRule="auto"/>
              <w:rPr>
                <w:lang w:val="en-IE"/>
              </w:rPr>
            </w:pPr>
            <w:r>
              <w:rPr>
                <w:lang w:val="en-IE"/>
              </w:rPr>
              <w:t>Product is added to the database</w:t>
            </w:r>
          </w:p>
        </w:tc>
        <w:tc>
          <w:tcPr>
            <w:tcW w:w="724" w:type="dxa"/>
          </w:tcPr>
          <w:p w14:paraId="370A3FC2" w14:textId="77777777" w:rsidR="00FB5F3C" w:rsidRDefault="00FB5F3C" w:rsidP="00150DA0">
            <w:pPr>
              <w:spacing w:line="240" w:lineRule="auto"/>
              <w:rPr>
                <w:lang w:val="en-IE"/>
              </w:rPr>
            </w:pPr>
            <w:r>
              <w:rPr>
                <w:lang w:val="en-IE"/>
              </w:rPr>
              <w:t>Pass</w:t>
            </w:r>
          </w:p>
          <w:p w14:paraId="1F3CD935" w14:textId="77777777" w:rsidR="00FB5F3C" w:rsidRPr="002125F9" w:rsidRDefault="00FB5F3C" w:rsidP="00150DA0">
            <w:pPr>
              <w:spacing w:line="240" w:lineRule="auto"/>
              <w:rPr>
                <w:lang w:val="en-IE"/>
              </w:rPr>
            </w:pPr>
          </w:p>
        </w:tc>
      </w:tr>
    </w:tbl>
    <w:p w14:paraId="605FBA0A" w14:textId="77777777" w:rsidR="00FB5F3C" w:rsidRDefault="00FB5F3C" w:rsidP="00FB5F3C">
      <w:pPr>
        <w:spacing w:after="160" w:line="259" w:lineRule="auto"/>
        <w:rPr>
          <w:sz w:val="22"/>
          <w:szCs w:val="22"/>
          <w:lang w:val="en-IE"/>
        </w:rPr>
      </w:pPr>
    </w:p>
    <w:p w14:paraId="5370EB05" w14:textId="77777777" w:rsidR="00FB5F3C" w:rsidRPr="002125F9" w:rsidRDefault="00FB5F3C" w:rsidP="00FB5F3C">
      <w:pPr>
        <w:spacing w:after="160" w:line="259" w:lineRule="auto"/>
        <w:rPr>
          <w:sz w:val="22"/>
          <w:szCs w:val="22"/>
          <w:lang w:val="en-IE"/>
        </w:rPr>
      </w:pPr>
    </w:p>
    <w:p w14:paraId="2DF51368" w14:textId="77777777" w:rsidR="00FB5F3C" w:rsidRPr="002125F9" w:rsidRDefault="00FB5F3C" w:rsidP="00FB5F3C">
      <w:pPr>
        <w:spacing w:after="160" w:line="259" w:lineRule="auto"/>
        <w:rPr>
          <w:sz w:val="22"/>
          <w:szCs w:val="22"/>
          <w:lang w:val="en-IE"/>
        </w:rPr>
      </w:pPr>
    </w:p>
    <w:p w14:paraId="2DF64889" w14:textId="77777777" w:rsidR="00FB5F3C" w:rsidRPr="00C50CDB" w:rsidRDefault="00FB5F3C" w:rsidP="00FB5F3C">
      <w:pPr>
        <w:pStyle w:val="Heading3"/>
      </w:pPr>
      <w:bookmarkStart w:id="52" w:name="_Toc96009518"/>
      <w:r>
        <w:t>Discussion of Functional Testing Results</w:t>
      </w:r>
      <w:bookmarkEnd w:id="52"/>
    </w:p>
    <w:p w14:paraId="5C497BBF" w14:textId="77777777" w:rsidR="00FB5F3C" w:rsidRDefault="00FB5F3C" w:rsidP="00FB5F3C">
      <w:r>
        <w:t>The results were positive anything that failed was a quick fix because they were minor syntax errors.</w:t>
      </w:r>
    </w:p>
    <w:p w14:paraId="0A1D2F46" w14:textId="77777777" w:rsidR="00FB5F3C" w:rsidRPr="002125F9" w:rsidRDefault="00FB5F3C" w:rsidP="00FB5F3C">
      <w:pPr>
        <w:spacing w:after="160" w:line="259" w:lineRule="auto"/>
        <w:rPr>
          <w:sz w:val="22"/>
          <w:szCs w:val="22"/>
          <w:lang w:val="en-IE"/>
        </w:rPr>
      </w:pPr>
    </w:p>
    <w:p w14:paraId="1CAB3E97" w14:textId="77777777" w:rsidR="00FB5F3C" w:rsidRPr="002125F9" w:rsidRDefault="00FB5F3C" w:rsidP="00FB5F3C">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3" w:name="_Toc36624906"/>
      <w:bookmarkStart w:id="54" w:name="_Toc96009519"/>
      <w:r w:rsidRPr="35FFBAFA">
        <w:rPr>
          <w:rFonts w:asciiTheme="majorHAnsi" w:eastAsiaTheme="majorEastAsia" w:hAnsiTheme="majorHAnsi" w:cstheme="majorBidi"/>
          <w:color w:val="2E74B5" w:themeColor="accent1" w:themeShade="BF"/>
          <w:sz w:val="26"/>
          <w:szCs w:val="26"/>
          <w:lang w:val="en-IE"/>
        </w:rPr>
        <w:t>User Testing</w:t>
      </w:r>
      <w:bookmarkEnd w:id="53"/>
      <w:bookmarkEnd w:id="54"/>
    </w:p>
    <w:p w14:paraId="708CD622" w14:textId="77777777" w:rsidR="00FB5F3C" w:rsidRPr="002125F9" w:rsidRDefault="00FB5F3C" w:rsidP="00FB5F3C">
      <w:pPr>
        <w:spacing w:after="160" w:line="259" w:lineRule="auto"/>
        <w:rPr>
          <w:sz w:val="22"/>
          <w:szCs w:val="22"/>
          <w:lang w:val="en-IE"/>
        </w:rPr>
      </w:pPr>
    </w:p>
    <w:p w14:paraId="65FFC7CB" w14:textId="77777777" w:rsidR="00FB5F3C" w:rsidRPr="002125F9" w:rsidRDefault="00FB5F3C" w:rsidP="00FB5F3C">
      <w:pPr>
        <w:spacing w:after="160" w:line="259" w:lineRule="auto"/>
        <w:rPr>
          <w:sz w:val="22"/>
          <w:szCs w:val="22"/>
          <w:lang w:val="en-IE"/>
        </w:rPr>
      </w:pPr>
    </w:p>
    <w:p w14:paraId="20A090E3" w14:textId="77777777" w:rsidR="00FB5F3C" w:rsidRPr="002125F9" w:rsidRDefault="00FB5F3C" w:rsidP="00FB5F3C">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5" w:name="_Toc36624907"/>
      <w:bookmarkStart w:id="56" w:name="_Toc96009520"/>
      <w:r w:rsidRPr="35FFBAFA">
        <w:rPr>
          <w:rFonts w:asciiTheme="majorHAnsi" w:eastAsiaTheme="majorEastAsia" w:hAnsiTheme="majorHAnsi" w:cstheme="majorBidi"/>
          <w:color w:val="2E74B5" w:themeColor="accent1" w:themeShade="BF"/>
          <w:sz w:val="26"/>
          <w:szCs w:val="26"/>
          <w:lang w:val="en-IE"/>
        </w:rPr>
        <w:t>Conclusion</w:t>
      </w:r>
      <w:bookmarkEnd w:id="55"/>
      <w:bookmarkEnd w:id="56"/>
    </w:p>
    <w:p w14:paraId="4AE31BA5" w14:textId="77777777" w:rsidR="00FB5F3C" w:rsidRDefault="00FB5F3C" w:rsidP="00FB5F3C">
      <w:r>
        <w:t xml:space="preserve">The results were good the admin has crud functionality over the application as intended. The next thing to do is to give the user create functionality so </w:t>
      </w:r>
      <w:proofErr w:type="spellStart"/>
      <w:proofErr w:type="gramStart"/>
      <w:r>
        <w:t>the</w:t>
      </w:r>
      <w:proofErr w:type="spellEnd"/>
      <w:proofErr w:type="gramEnd"/>
      <w:r>
        <w:t xml:space="preserve"> can create a product to be added to the database.</w:t>
      </w:r>
    </w:p>
    <w:p w14:paraId="47DD11CF" w14:textId="1754756E" w:rsidR="00910177" w:rsidRDefault="00910177" w:rsidP="00910177">
      <w:r>
        <w:br w:type="page"/>
      </w:r>
    </w:p>
    <w:p w14:paraId="38486706" w14:textId="77777777" w:rsidR="006529F1" w:rsidRPr="001D5BF3" w:rsidRDefault="7B9016F7" w:rsidP="006529F1">
      <w:pPr>
        <w:pStyle w:val="Heading1"/>
        <w:spacing w:line="259" w:lineRule="auto"/>
        <w:ind w:left="432"/>
      </w:pPr>
      <w:bookmarkStart w:id="57" w:name="_Toc36624908"/>
      <w:bookmarkStart w:id="58" w:name="_Toc96009521"/>
      <w:r>
        <w:lastRenderedPageBreak/>
        <w:t>Project Management</w:t>
      </w:r>
      <w:bookmarkEnd w:id="57"/>
      <w:bookmarkEnd w:id="58"/>
    </w:p>
    <w:p w14:paraId="4CA52B78" w14:textId="77777777" w:rsidR="006529F1" w:rsidRDefault="006529F1" w:rsidP="006529F1"/>
    <w:p w14:paraId="778186B6" w14:textId="77777777" w:rsidR="006529F1" w:rsidRDefault="690EDB1E" w:rsidP="006529F1">
      <w:pPr>
        <w:pStyle w:val="Heading2"/>
        <w:spacing w:line="259" w:lineRule="auto"/>
        <w:ind w:left="576"/>
      </w:pPr>
      <w:bookmarkStart w:id="59" w:name="_Toc36624909"/>
      <w:bookmarkStart w:id="60" w:name="_Toc96009522"/>
      <w:r>
        <w:t>Introduction</w:t>
      </w:r>
      <w:bookmarkEnd w:id="59"/>
      <w:bookmarkEnd w:id="60"/>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1" w:name="_Hlk34212316"/>
      <w:r>
        <w:t xml:space="preserve">requirements gathering, the specification for the project, the design, implementation and testing </w:t>
      </w:r>
      <w:bookmarkEnd w:id="61"/>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690EDB1E" w:rsidP="006529F1">
      <w:pPr>
        <w:pStyle w:val="Heading2"/>
        <w:spacing w:line="259" w:lineRule="auto"/>
        <w:ind w:left="576"/>
      </w:pPr>
      <w:bookmarkStart w:id="62" w:name="_Toc36624910"/>
      <w:bookmarkStart w:id="63" w:name="_Toc96009523"/>
      <w:r>
        <w:t>Project Phases</w:t>
      </w:r>
      <w:bookmarkEnd w:id="62"/>
      <w:bookmarkEnd w:id="63"/>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690EDB1E" w:rsidP="006529F1">
      <w:pPr>
        <w:pStyle w:val="Heading3"/>
        <w:spacing w:after="160" w:line="259" w:lineRule="auto"/>
        <w:ind w:left="720"/>
      </w:pPr>
      <w:bookmarkStart w:id="64" w:name="_Toc36624912"/>
      <w:bookmarkStart w:id="65" w:name="_Toc96009524"/>
      <w:r>
        <w:t>Requirements</w:t>
      </w:r>
      <w:bookmarkEnd w:id="64"/>
      <w:bookmarkEnd w:id="65"/>
      <w:r>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690EDB1E" w:rsidP="006529F1">
      <w:pPr>
        <w:pStyle w:val="Heading3"/>
        <w:spacing w:after="160" w:line="259" w:lineRule="auto"/>
        <w:ind w:left="720"/>
      </w:pPr>
      <w:bookmarkStart w:id="66" w:name="_Toc36624913"/>
      <w:bookmarkStart w:id="67" w:name="_Toc96009525"/>
      <w:r>
        <w:t>Design</w:t>
      </w:r>
      <w:bookmarkEnd w:id="66"/>
      <w:bookmarkEnd w:id="67"/>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690EDB1E" w:rsidP="006529F1">
      <w:pPr>
        <w:pStyle w:val="Heading3"/>
        <w:spacing w:after="160" w:line="259" w:lineRule="auto"/>
        <w:ind w:left="720"/>
      </w:pPr>
      <w:bookmarkStart w:id="68" w:name="_Toc36624914"/>
      <w:bookmarkStart w:id="69" w:name="_Toc96009526"/>
      <w:r>
        <w:t>Implementation</w:t>
      </w:r>
      <w:bookmarkEnd w:id="68"/>
      <w:bookmarkEnd w:id="69"/>
      <w:r>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690EDB1E" w:rsidP="006529F1">
      <w:pPr>
        <w:pStyle w:val="Heading3"/>
        <w:spacing w:after="160" w:line="259" w:lineRule="auto"/>
        <w:ind w:left="720"/>
      </w:pPr>
      <w:bookmarkStart w:id="70" w:name="_Toc36624915"/>
      <w:bookmarkStart w:id="71" w:name="_Toc96009527"/>
      <w:r>
        <w:t>Testing</w:t>
      </w:r>
      <w:bookmarkEnd w:id="70"/>
      <w:bookmarkEnd w:id="71"/>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690EDB1E" w:rsidP="006529F1">
      <w:pPr>
        <w:pStyle w:val="Heading2"/>
        <w:spacing w:line="259" w:lineRule="auto"/>
        <w:ind w:left="576"/>
      </w:pPr>
      <w:bookmarkStart w:id="72" w:name="_Toc36624921"/>
      <w:bookmarkStart w:id="73" w:name="_Toc96009528"/>
      <w:r>
        <w:t>SCRUM Methodology</w:t>
      </w:r>
      <w:bookmarkEnd w:id="72"/>
      <w:bookmarkEnd w:id="73"/>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690EDB1E" w:rsidP="006529F1">
      <w:pPr>
        <w:pStyle w:val="Heading2"/>
        <w:spacing w:line="259" w:lineRule="auto"/>
        <w:ind w:left="576"/>
      </w:pPr>
      <w:bookmarkStart w:id="74" w:name="_Toc36624922"/>
      <w:bookmarkStart w:id="75" w:name="_Toc96009529"/>
      <w:r>
        <w:t>Project Management Tools</w:t>
      </w:r>
      <w:bookmarkEnd w:id="74"/>
      <w:bookmarkEnd w:id="75"/>
    </w:p>
    <w:p w14:paraId="5097397E" w14:textId="77777777" w:rsidR="006529F1" w:rsidRDefault="006529F1" w:rsidP="006529F1"/>
    <w:p w14:paraId="54856DD7" w14:textId="64E8E117" w:rsidR="006529F1" w:rsidRDefault="6F744BD8" w:rsidP="006529F1">
      <w:pPr>
        <w:pStyle w:val="Heading3"/>
        <w:spacing w:after="160" w:line="259" w:lineRule="auto"/>
        <w:ind w:left="720"/>
      </w:pPr>
      <w:bookmarkStart w:id="76" w:name="_Toc96009530"/>
      <w:proofErr w:type="spellStart"/>
      <w:r>
        <w:t>Github</w:t>
      </w:r>
      <w:proofErr w:type="spellEnd"/>
      <w:r>
        <w:t xml:space="preserve"> Project</w:t>
      </w:r>
      <w:bookmarkEnd w:id="76"/>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690EDB1E" w:rsidP="006529F1">
      <w:pPr>
        <w:pStyle w:val="Heading3"/>
        <w:spacing w:after="160" w:line="259" w:lineRule="auto"/>
        <w:ind w:left="720"/>
      </w:pPr>
      <w:bookmarkStart w:id="77" w:name="_Toc36624924"/>
      <w:bookmarkStart w:id="78" w:name="_Toc96009531"/>
      <w:r>
        <w:t>GitHub</w:t>
      </w:r>
      <w:bookmarkEnd w:id="77"/>
      <w:bookmarkEnd w:id="78"/>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7B9016F7" w:rsidP="00A47BE5">
      <w:pPr>
        <w:pStyle w:val="Heading1"/>
      </w:pPr>
      <w:bookmarkStart w:id="79" w:name="_Toc36624926"/>
      <w:bookmarkStart w:id="80" w:name="_Toc96009532"/>
      <w:r>
        <w:lastRenderedPageBreak/>
        <w:t>Reflection</w:t>
      </w:r>
      <w:bookmarkEnd w:id="79"/>
      <w:bookmarkEnd w:id="80"/>
    </w:p>
    <w:p w14:paraId="78F3ED2F" w14:textId="77777777" w:rsidR="006529F1" w:rsidRPr="005856EA" w:rsidRDefault="006529F1" w:rsidP="006529F1"/>
    <w:p w14:paraId="40DF19C9" w14:textId="77777777" w:rsidR="006529F1" w:rsidRDefault="690EDB1E" w:rsidP="00A47BE5">
      <w:pPr>
        <w:pStyle w:val="Heading2"/>
      </w:pPr>
      <w:bookmarkStart w:id="81" w:name="_Toc36624927"/>
      <w:bookmarkStart w:id="82" w:name="_Toc96009533"/>
      <w:r>
        <w:t>Your views on the project</w:t>
      </w:r>
      <w:bookmarkEnd w:id="81"/>
      <w:bookmarkEnd w:id="82"/>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6EA65DDA" w:rsidP="00A47BE5">
      <w:pPr>
        <w:pStyle w:val="Heading2"/>
      </w:pPr>
      <w:bookmarkStart w:id="83" w:name="_Toc96009534"/>
      <w:r>
        <w:t>How could the project could be developed further?</w:t>
      </w:r>
      <w:bookmarkEnd w:id="83"/>
    </w:p>
    <w:p w14:paraId="4D7CB0DC" w14:textId="77777777" w:rsidR="00A47BE5" w:rsidRDefault="00A47BE5" w:rsidP="006529F1"/>
    <w:p w14:paraId="3BAC4C39" w14:textId="77777777" w:rsidR="00A47BE5" w:rsidRDefault="6EA65DDA" w:rsidP="00A47BE5">
      <w:pPr>
        <w:pStyle w:val="Heading2"/>
      </w:pPr>
      <w:bookmarkStart w:id="84" w:name="_Toc96009535"/>
      <w:r>
        <w:t>Assessment of your learning.</w:t>
      </w:r>
      <w:bookmarkEnd w:id="84"/>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690EDB1E" w:rsidP="00A47BE5">
      <w:pPr>
        <w:pStyle w:val="Heading2"/>
      </w:pPr>
      <w:bookmarkStart w:id="85" w:name="_Toc36624928"/>
      <w:bookmarkStart w:id="86" w:name="_Toc96009536"/>
      <w:r>
        <w:t>Completing a large software development project</w:t>
      </w:r>
      <w:bookmarkEnd w:id="85"/>
      <w:bookmarkEnd w:id="86"/>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690EDB1E" w:rsidP="00A47BE5">
      <w:pPr>
        <w:pStyle w:val="Heading2"/>
      </w:pPr>
      <w:bookmarkStart w:id="87" w:name="_Toc96009537"/>
      <w:r>
        <w:t>Technical skills</w:t>
      </w:r>
      <w:bookmarkEnd w:id="87"/>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6EA65DDA" w:rsidP="00A47BE5">
      <w:pPr>
        <w:pStyle w:val="Heading2"/>
      </w:pPr>
      <w:bookmarkStart w:id="88" w:name="_Toc96009538"/>
      <w:r>
        <w:t>Further competencies and skills</w:t>
      </w:r>
      <w:bookmarkEnd w:id="88"/>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work 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233E13DA" w:rsidP="0026369D">
      <w:pPr>
        <w:pStyle w:val="Heading1"/>
      </w:pPr>
      <w:bookmarkStart w:id="89" w:name="_Toc96009539"/>
      <w:r>
        <w:t>References</w:t>
      </w:r>
      <w:bookmarkEnd w:id="89"/>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AD7D27" w:rsidP="0026369D">
      <w:hyperlink r:id="rId20"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21"/>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84765" w14:textId="77777777" w:rsidR="00AD7D27" w:rsidRDefault="00AD7D27" w:rsidP="00976758">
      <w:r>
        <w:separator/>
      </w:r>
    </w:p>
  </w:endnote>
  <w:endnote w:type="continuationSeparator" w:id="0">
    <w:p w14:paraId="1F3205D7" w14:textId="77777777" w:rsidR="00AD7D27" w:rsidRDefault="00AD7D27"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83B65" w14:textId="77777777" w:rsidR="00AD7D27" w:rsidRDefault="00AD7D27" w:rsidP="00976758">
      <w:r>
        <w:separator/>
      </w:r>
    </w:p>
  </w:footnote>
  <w:footnote w:type="continuationSeparator" w:id="0">
    <w:p w14:paraId="381943BD" w14:textId="77777777" w:rsidR="00AD7D27" w:rsidRDefault="00AD7D27"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1124" w:hanging="360"/>
      </w:pPr>
      <w:rPr>
        <w:rFonts w:hint="default"/>
      </w:rPr>
    </w:lvl>
    <w:lvl w:ilvl="1" w:tplc="18090019" w:tentative="1">
      <w:start w:val="1"/>
      <w:numFmt w:val="lowerLetter"/>
      <w:lvlText w:val="%2."/>
      <w:lvlJc w:val="left"/>
      <w:pPr>
        <w:ind w:left="-404" w:hanging="360"/>
      </w:pPr>
    </w:lvl>
    <w:lvl w:ilvl="2" w:tplc="1809001B" w:tentative="1">
      <w:start w:val="1"/>
      <w:numFmt w:val="lowerRoman"/>
      <w:lvlText w:val="%3."/>
      <w:lvlJc w:val="right"/>
      <w:pPr>
        <w:ind w:left="316" w:hanging="180"/>
      </w:pPr>
    </w:lvl>
    <w:lvl w:ilvl="3" w:tplc="1809000F" w:tentative="1">
      <w:start w:val="1"/>
      <w:numFmt w:val="decimal"/>
      <w:lvlText w:val="%4."/>
      <w:lvlJc w:val="left"/>
      <w:pPr>
        <w:ind w:left="1036" w:hanging="360"/>
      </w:pPr>
    </w:lvl>
    <w:lvl w:ilvl="4" w:tplc="18090019" w:tentative="1">
      <w:start w:val="1"/>
      <w:numFmt w:val="lowerLetter"/>
      <w:lvlText w:val="%5."/>
      <w:lvlJc w:val="left"/>
      <w:pPr>
        <w:ind w:left="1756" w:hanging="360"/>
      </w:pPr>
    </w:lvl>
    <w:lvl w:ilvl="5" w:tplc="1809001B" w:tentative="1">
      <w:start w:val="1"/>
      <w:numFmt w:val="lowerRoman"/>
      <w:lvlText w:val="%6."/>
      <w:lvlJc w:val="right"/>
      <w:pPr>
        <w:ind w:left="2476" w:hanging="180"/>
      </w:pPr>
    </w:lvl>
    <w:lvl w:ilvl="6" w:tplc="1809000F" w:tentative="1">
      <w:start w:val="1"/>
      <w:numFmt w:val="decimal"/>
      <w:lvlText w:val="%7."/>
      <w:lvlJc w:val="left"/>
      <w:pPr>
        <w:ind w:left="3196" w:hanging="360"/>
      </w:pPr>
    </w:lvl>
    <w:lvl w:ilvl="7" w:tplc="18090019" w:tentative="1">
      <w:start w:val="1"/>
      <w:numFmt w:val="lowerLetter"/>
      <w:lvlText w:val="%8."/>
      <w:lvlJc w:val="left"/>
      <w:pPr>
        <w:ind w:left="3916" w:hanging="360"/>
      </w:pPr>
    </w:lvl>
    <w:lvl w:ilvl="8" w:tplc="1809001B" w:tentative="1">
      <w:start w:val="1"/>
      <w:numFmt w:val="lowerRoman"/>
      <w:lvlText w:val="%9."/>
      <w:lvlJc w:val="right"/>
      <w:pPr>
        <w:ind w:left="4636"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55EC971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5"/>
  </w:num>
  <w:num w:numId="4">
    <w:abstractNumId w:val="16"/>
  </w:num>
  <w:num w:numId="5">
    <w:abstractNumId w:val="2"/>
  </w:num>
  <w:num w:numId="6">
    <w:abstractNumId w:val="21"/>
  </w:num>
  <w:num w:numId="7">
    <w:abstractNumId w:val="18"/>
  </w:num>
  <w:num w:numId="8">
    <w:abstractNumId w:val="17"/>
  </w:num>
  <w:num w:numId="9">
    <w:abstractNumId w:val="19"/>
  </w:num>
  <w:num w:numId="10">
    <w:abstractNumId w:val="20"/>
  </w:num>
  <w:num w:numId="11">
    <w:abstractNumId w:val="12"/>
  </w:num>
  <w:num w:numId="12">
    <w:abstractNumId w:val="1"/>
  </w:num>
  <w:num w:numId="13">
    <w:abstractNumId w:val="23"/>
  </w:num>
  <w:num w:numId="14">
    <w:abstractNumId w:val="5"/>
  </w:num>
  <w:num w:numId="15">
    <w:abstractNumId w:val="15"/>
  </w:num>
  <w:num w:numId="16">
    <w:abstractNumId w:val="6"/>
  </w:num>
  <w:num w:numId="17">
    <w:abstractNumId w:val="24"/>
  </w:num>
  <w:num w:numId="18">
    <w:abstractNumId w:val="10"/>
  </w:num>
  <w:num w:numId="19">
    <w:abstractNumId w:val="3"/>
  </w:num>
  <w:num w:numId="20">
    <w:abstractNumId w:val="22"/>
  </w:num>
  <w:num w:numId="21">
    <w:abstractNumId w:val="14"/>
  </w:num>
  <w:num w:numId="22">
    <w:abstractNumId w:val="9"/>
  </w:num>
  <w:num w:numId="23">
    <w:abstractNumId w:val="13"/>
  </w:num>
  <w:num w:numId="24">
    <w:abstractNumId w:val="7"/>
  </w:num>
  <w:num w:numId="25">
    <w:abstractNumId w:val="26"/>
  </w:num>
  <w:num w:numId="26">
    <w:abstractNumId w:val="8"/>
  </w:num>
  <w:num w:numId="27">
    <w:abstractNumId w:val="11"/>
  </w:num>
  <w:num w:numId="28">
    <w:abstractNumId w:val="2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1BC7"/>
    <w:rsid w:val="00047246"/>
    <w:rsid w:val="00047AC5"/>
    <w:rsid w:val="000B3CDB"/>
    <w:rsid w:val="000D2C10"/>
    <w:rsid w:val="000E1BE0"/>
    <w:rsid w:val="000E35AA"/>
    <w:rsid w:val="00133833"/>
    <w:rsid w:val="00177A4F"/>
    <w:rsid w:val="00181065"/>
    <w:rsid w:val="001A6185"/>
    <w:rsid w:val="001C3DA2"/>
    <w:rsid w:val="001F55BE"/>
    <w:rsid w:val="002125F9"/>
    <w:rsid w:val="002238BE"/>
    <w:rsid w:val="00246F68"/>
    <w:rsid w:val="002549B1"/>
    <w:rsid w:val="0026369D"/>
    <w:rsid w:val="0028717F"/>
    <w:rsid w:val="002B1E5F"/>
    <w:rsid w:val="002C1F59"/>
    <w:rsid w:val="00315902"/>
    <w:rsid w:val="003268B4"/>
    <w:rsid w:val="0036A703"/>
    <w:rsid w:val="003939C4"/>
    <w:rsid w:val="003B0022"/>
    <w:rsid w:val="003B5455"/>
    <w:rsid w:val="003E0325"/>
    <w:rsid w:val="003E20C5"/>
    <w:rsid w:val="004643A3"/>
    <w:rsid w:val="00497CB4"/>
    <w:rsid w:val="0051124B"/>
    <w:rsid w:val="0051291C"/>
    <w:rsid w:val="005514DA"/>
    <w:rsid w:val="005757C5"/>
    <w:rsid w:val="005E208C"/>
    <w:rsid w:val="006000A2"/>
    <w:rsid w:val="00600CDC"/>
    <w:rsid w:val="0060701A"/>
    <w:rsid w:val="00630FA8"/>
    <w:rsid w:val="006529F1"/>
    <w:rsid w:val="006740B7"/>
    <w:rsid w:val="006C5658"/>
    <w:rsid w:val="006E6279"/>
    <w:rsid w:val="00752392"/>
    <w:rsid w:val="007A2528"/>
    <w:rsid w:val="007A6C58"/>
    <w:rsid w:val="007B3CFF"/>
    <w:rsid w:val="007F4BC0"/>
    <w:rsid w:val="00831A5F"/>
    <w:rsid w:val="00852A2B"/>
    <w:rsid w:val="00891AB9"/>
    <w:rsid w:val="008C54FA"/>
    <w:rsid w:val="008D0E18"/>
    <w:rsid w:val="00904389"/>
    <w:rsid w:val="00910177"/>
    <w:rsid w:val="0094576C"/>
    <w:rsid w:val="00955F9D"/>
    <w:rsid w:val="00976758"/>
    <w:rsid w:val="0097735F"/>
    <w:rsid w:val="0098219C"/>
    <w:rsid w:val="009A6F18"/>
    <w:rsid w:val="009C2D87"/>
    <w:rsid w:val="009C6426"/>
    <w:rsid w:val="00A2097E"/>
    <w:rsid w:val="00A3283A"/>
    <w:rsid w:val="00A35617"/>
    <w:rsid w:val="00A47BE5"/>
    <w:rsid w:val="00A71ED8"/>
    <w:rsid w:val="00A86FB9"/>
    <w:rsid w:val="00A95881"/>
    <w:rsid w:val="00AA44CB"/>
    <w:rsid w:val="00AD3C64"/>
    <w:rsid w:val="00AD7D27"/>
    <w:rsid w:val="00B0169F"/>
    <w:rsid w:val="00B309C9"/>
    <w:rsid w:val="00BC4D01"/>
    <w:rsid w:val="00BF707E"/>
    <w:rsid w:val="00C90399"/>
    <w:rsid w:val="00C92ADF"/>
    <w:rsid w:val="00CB1EBE"/>
    <w:rsid w:val="00CD5D65"/>
    <w:rsid w:val="00CE47FE"/>
    <w:rsid w:val="00CF2A63"/>
    <w:rsid w:val="00D203F9"/>
    <w:rsid w:val="00D266A2"/>
    <w:rsid w:val="00D80FE2"/>
    <w:rsid w:val="00D98EAC"/>
    <w:rsid w:val="00DD2047"/>
    <w:rsid w:val="00DD6FDB"/>
    <w:rsid w:val="00DE2097"/>
    <w:rsid w:val="00E01FB0"/>
    <w:rsid w:val="00E05B97"/>
    <w:rsid w:val="00E41819"/>
    <w:rsid w:val="00E56B5E"/>
    <w:rsid w:val="00E74196"/>
    <w:rsid w:val="00E8078F"/>
    <w:rsid w:val="00E854A6"/>
    <w:rsid w:val="00E86C18"/>
    <w:rsid w:val="00EA1AED"/>
    <w:rsid w:val="00EA452A"/>
    <w:rsid w:val="00EE236D"/>
    <w:rsid w:val="00EE23F8"/>
    <w:rsid w:val="00EF7CD5"/>
    <w:rsid w:val="00F2007A"/>
    <w:rsid w:val="00F24154"/>
    <w:rsid w:val="00F419DD"/>
    <w:rsid w:val="00FB2D96"/>
    <w:rsid w:val="00FB5F3C"/>
    <w:rsid w:val="00FF3400"/>
    <w:rsid w:val="00FF3ED1"/>
    <w:rsid w:val="03BB3AE7"/>
    <w:rsid w:val="07C9AD01"/>
    <w:rsid w:val="0AD32B47"/>
    <w:rsid w:val="0BDBDCD0"/>
    <w:rsid w:val="0C70A79E"/>
    <w:rsid w:val="0C99EBE0"/>
    <w:rsid w:val="0DCAB04A"/>
    <w:rsid w:val="0E4C1D65"/>
    <w:rsid w:val="0EFE4082"/>
    <w:rsid w:val="104A71B5"/>
    <w:rsid w:val="178DE97E"/>
    <w:rsid w:val="17FB4B9A"/>
    <w:rsid w:val="188A3257"/>
    <w:rsid w:val="18BA6B61"/>
    <w:rsid w:val="18E1AD9A"/>
    <w:rsid w:val="18E2E090"/>
    <w:rsid w:val="1A1C1F1D"/>
    <w:rsid w:val="1AAF8273"/>
    <w:rsid w:val="1AE9EF6F"/>
    <w:rsid w:val="1B2D58E1"/>
    <w:rsid w:val="1E52DB8D"/>
    <w:rsid w:val="1EF9C8BB"/>
    <w:rsid w:val="1FD394E4"/>
    <w:rsid w:val="201563AA"/>
    <w:rsid w:val="2119DED5"/>
    <w:rsid w:val="2143AFAE"/>
    <w:rsid w:val="2195F26F"/>
    <w:rsid w:val="233E13DA"/>
    <w:rsid w:val="262397E9"/>
    <w:rsid w:val="26593928"/>
    <w:rsid w:val="28D4F92D"/>
    <w:rsid w:val="2AD70D7C"/>
    <w:rsid w:val="2F94ACD0"/>
    <w:rsid w:val="31DAD074"/>
    <w:rsid w:val="330D55DE"/>
    <w:rsid w:val="33566774"/>
    <w:rsid w:val="35FFBAFA"/>
    <w:rsid w:val="370219A8"/>
    <w:rsid w:val="3C0D18E0"/>
    <w:rsid w:val="3CE1795F"/>
    <w:rsid w:val="3D50C75C"/>
    <w:rsid w:val="3F395520"/>
    <w:rsid w:val="44182AC5"/>
    <w:rsid w:val="44C087F6"/>
    <w:rsid w:val="466CAD70"/>
    <w:rsid w:val="47913CD9"/>
    <w:rsid w:val="48914C69"/>
    <w:rsid w:val="4961CE45"/>
    <w:rsid w:val="4D62B0CC"/>
    <w:rsid w:val="53C08173"/>
    <w:rsid w:val="54363C15"/>
    <w:rsid w:val="565E9B66"/>
    <w:rsid w:val="569FF6E6"/>
    <w:rsid w:val="57EC35B3"/>
    <w:rsid w:val="583B8DF9"/>
    <w:rsid w:val="5955DA92"/>
    <w:rsid w:val="5BE4F53D"/>
    <w:rsid w:val="5C37E33D"/>
    <w:rsid w:val="6451386A"/>
    <w:rsid w:val="664B6940"/>
    <w:rsid w:val="690EDB1E"/>
    <w:rsid w:val="69B39D6F"/>
    <w:rsid w:val="6A45EA6D"/>
    <w:rsid w:val="6B963BF9"/>
    <w:rsid w:val="6BCBB012"/>
    <w:rsid w:val="6BF33707"/>
    <w:rsid w:val="6C264FFA"/>
    <w:rsid w:val="6EA65DDA"/>
    <w:rsid w:val="6EE36F83"/>
    <w:rsid w:val="6F744BD8"/>
    <w:rsid w:val="70380CBC"/>
    <w:rsid w:val="705422A2"/>
    <w:rsid w:val="7069AD1C"/>
    <w:rsid w:val="77038E42"/>
    <w:rsid w:val="77C85D20"/>
    <w:rsid w:val="78B50E59"/>
    <w:rsid w:val="7A3B2F04"/>
    <w:rsid w:val="7B9016F7"/>
    <w:rsid w:val="7BC9515E"/>
    <w:rsid w:val="7C1B5737"/>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unknown@blazar.i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example@blazar.i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citationmachine.net/apa/cite-a-webs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127.0.0.1:8000/user/sho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FD95CA-A90A-4141-8692-A0338D49E72C}">
  <ds:schemaRefs>
    <ds:schemaRef ds:uri="http://schemas.openxmlformats.org/officeDocument/2006/bibliography"/>
  </ds:schemaRefs>
</ds:datastoreItem>
</file>

<file path=customXml/itemProps4.xml><?xml version="1.0" encoding="utf-8"?>
<ds:datastoreItem xmlns:ds="http://schemas.openxmlformats.org/officeDocument/2006/customXml" ds:itemID="{483909C0-ED7B-433C-936F-326EC26BC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Tariq Horan</cp:lastModifiedBy>
  <cp:revision>2</cp:revision>
  <cp:lastPrinted>2019-03-26T16:24:00Z</cp:lastPrinted>
  <dcterms:created xsi:type="dcterms:W3CDTF">2022-03-30T13:21:00Z</dcterms:created>
  <dcterms:modified xsi:type="dcterms:W3CDTF">2022-03-30T13:21:00Z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